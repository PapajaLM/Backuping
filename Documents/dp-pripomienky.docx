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55A97" w14:textId="77777777" w:rsidR="00D8701C" w:rsidRPr="00B66B5C" w:rsidRDefault="00D8701C" w:rsidP="00D8701C">
      <w:pPr>
        <w:widowControl w:val="0"/>
        <w:autoSpaceDE w:val="0"/>
        <w:autoSpaceDN w:val="0"/>
        <w:adjustRightInd w:val="0"/>
        <w:spacing w:after="0" w:line="339" w:lineRule="exact"/>
        <w:rPr>
          <w:rFonts w:cs="Times New Roman"/>
          <w:szCs w:val="24"/>
        </w:rPr>
      </w:pPr>
    </w:p>
    <w:p w14:paraId="7BB11F94" w14:textId="77777777" w:rsidR="000E0E79" w:rsidRDefault="00D8701C" w:rsidP="000E0E79">
      <w:pPr>
        <w:widowControl w:val="0"/>
        <w:overflowPunct w:val="0"/>
        <w:autoSpaceDE w:val="0"/>
        <w:autoSpaceDN w:val="0"/>
        <w:adjustRightInd w:val="0"/>
        <w:spacing w:after="0" w:line="278" w:lineRule="auto"/>
        <w:ind w:left="1360" w:hanging="1068"/>
        <w:jc w:val="center"/>
        <w:rPr>
          <w:rFonts w:cs="Times New Roman"/>
          <w:b/>
          <w:bCs/>
          <w:sz w:val="32"/>
          <w:szCs w:val="32"/>
        </w:rPr>
      </w:pPr>
      <w:r w:rsidRPr="00B66B5C">
        <w:rPr>
          <w:rFonts w:cs="Times New Roman"/>
          <w:b/>
          <w:bCs/>
          <w:sz w:val="32"/>
          <w:szCs w:val="32"/>
        </w:rPr>
        <w:t>UNIVERZITA KOMENSKÉHO V BRATISLAVE</w:t>
      </w:r>
    </w:p>
    <w:p w14:paraId="551570F8" w14:textId="77777777" w:rsidR="00D8701C" w:rsidRPr="00B66B5C" w:rsidRDefault="00D8701C" w:rsidP="000E0E79">
      <w:pPr>
        <w:widowControl w:val="0"/>
        <w:overflowPunct w:val="0"/>
        <w:autoSpaceDE w:val="0"/>
        <w:autoSpaceDN w:val="0"/>
        <w:adjustRightInd w:val="0"/>
        <w:spacing w:after="0" w:line="278" w:lineRule="auto"/>
        <w:ind w:left="1360" w:hanging="1068"/>
        <w:jc w:val="center"/>
        <w:rPr>
          <w:rFonts w:cs="Times New Roman"/>
          <w:szCs w:val="24"/>
        </w:rPr>
      </w:pPr>
      <w:r w:rsidRPr="00B66B5C">
        <w:rPr>
          <w:rFonts w:cs="Times New Roman"/>
          <w:b/>
          <w:bCs/>
          <w:sz w:val="32"/>
          <w:szCs w:val="32"/>
        </w:rPr>
        <w:t>FAKULTA MATEMATIKY, FYZIKY A INFORMATIKY</w:t>
      </w:r>
    </w:p>
    <w:p w14:paraId="329BABD7" w14:textId="77777777" w:rsidR="00314DDB" w:rsidRPr="00B66B5C" w:rsidRDefault="00314DDB" w:rsidP="00D8701C"/>
    <w:p w14:paraId="191C3777" w14:textId="77777777" w:rsidR="00D8701C" w:rsidRDefault="00D8701C" w:rsidP="00D8701C"/>
    <w:p w14:paraId="6A889A55" w14:textId="77777777" w:rsidR="00DD082B" w:rsidRPr="00B66B5C" w:rsidRDefault="00DD082B" w:rsidP="00D8701C"/>
    <w:p w14:paraId="1595A15F" w14:textId="77777777" w:rsidR="00D8701C" w:rsidRPr="00B66B5C" w:rsidRDefault="00D8701C" w:rsidP="00D8701C"/>
    <w:p w14:paraId="285C81F8" w14:textId="77777777" w:rsidR="00D8701C" w:rsidRPr="00B66B5C" w:rsidRDefault="00D8701C" w:rsidP="00D8701C"/>
    <w:p w14:paraId="7FF2D35E" w14:textId="77777777" w:rsidR="00D8701C" w:rsidRPr="00B66B5C" w:rsidRDefault="00D8701C" w:rsidP="00D8701C"/>
    <w:p w14:paraId="21A3B9E8" w14:textId="77777777" w:rsidR="00AD554B" w:rsidRPr="00B66B5C" w:rsidRDefault="00AD554B" w:rsidP="00D8701C"/>
    <w:p w14:paraId="211FBD65" w14:textId="77777777" w:rsidR="00D8701C" w:rsidRPr="00B66B5C" w:rsidRDefault="00D8701C" w:rsidP="00D8701C"/>
    <w:p w14:paraId="59B18370" w14:textId="77777777" w:rsidR="00D8701C" w:rsidRPr="00B66B5C" w:rsidRDefault="009A35BD" w:rsidP="00D8701C">
      <w:pPr>
        <w:jc w:val="center"/>
        <w:rPr>
          <w:b/>
          <w:sz w:val="32"/>
          <w:szCs w:val="32"/>
        </w:rPr>
      </w:pPr>
      <w:r>
        <w:rPr>
          <w:b/>
          <w:sz w:val="32"/>
          <w:szCs w:val="32"/>
        </w:rPr>
        <w:t>Zálohovanie súborového systému do obsahom adresovaného úložiska</w:t>
      </w:r>
    </w:p>
    <w:p w14:paraId="0A0C3EED" w14:textId="77777777" w:rsidR="00AD554B" w:rsidRPr="00B66B5C" w:rsidRDefault="00AD554B" w:rsidP="00D8701C">
      <w:pPr>
        <w:jc w:val="center"/>
        <w:rPr>
          <w:b/>
          <w:sz w:val="32"/>
          <w:szCs w:val="32"/>
        </w:rPr>
      </w:pPr>
    </w:p>
    <w:p w14:paraId="12D6B868" w14:textId="77777777" w:rsidR="00AD554B" w:rsidRPr="00B66B5C" w:rsidRDefault="00AD554B" w:rsidP="00AD554B">
      <w:pPr>
        <w:rPr>
          <w:b/>
          <w:sz w:val="32"/>
          <w:szCs w:val="32"/>
        </w:rPr>
      </w:pPr>
    </w:p>
    <w:p w14:paraId="526D2AFF" w14:textId="77777777" w:rsidR="00AD554B" w:rsidRPr="00B66B5C" w:rsidRDefault="00AD554B" w:rsidP="00AD554B">
      <w:pPr>
        <w:rPr>
          <w:b/>
          <w:sz w:val="32"/>
          <w:szCs w:val="32"/>
        </w:rPr>
      </w:pPr>
    </w:p>
    <w:p w14:paraId="411761D6" w14:textId="77777777" w:rsidR="00AD554B" w:rsidRPr="00B66B5C" w:rsidRDefault="00AD554B" w:rsidP="00AD554B">
      <w:pPr>
        <w:rPr>
          <w:b/>
          <w:sz w:val="32"/>
          <w:szCs w:val="32"/>
        </w:rPr>
      </w:pPr>
    </w:p>
    <w:p w14:paraId="3911297B" w14:textId="77777777" w:rsidR="00AD554B" w:rsidRPr="00B66B5C" w:rsidRDefault="00AD554B" w:rsidP="00AD554B">
      <w:pPr>
        <w:rPr>
          <w:b/>
          <w:sz w:val="32"/>
          <w:szCs w:val="32"/>
        </w:rPr>
      </w:pPr>
    </w:p>
    <w:p w14:paraId="62712C3F" w14:textId="77777777" w:rsidR="00AD554B" w:rsidRPr="00B66B5C" w:rsidRDefault="00AD554B" w:rsidP="00AD554B">
      <w:pPr>
        <w:rPr>
          <w:b/>
          <w:sz w:val="32"/>
          <w:szCs w:val="32"/>
        </w:rPr>
      </w:pPr>
    </w:p>
    <w:p w14:paraId="2ABB618D" w14:textId="77777777" w:rsidR="00574C9F" w:rsidRPr="00B66B5C" w:rsidRDefault="00340681" w:rsidP="00AD554B">
      <w:pPr>
        <w:rPr>
          <w:b/>
          <w:szCs w:val="24"/>
        </w:rPr>
      </w:pPr>
      <w:r>
        <w:rPr>
          <w:b/>
          <w:szCs w:val="24"/>
        </w:rPr>
        <w:t xml:space="preserve">Bratislava </w:t>
      </w:r>
      <w:r w:rsidR="009A35BD">
        <w:rPr>
          <w:b/>
          <w:szCs w:val="24"/>
        </w:rPr>
        <w:t>2015</w:t>
      </w:r>
      <w:r w:rsidR="0028498F">
        <w:rPr>
          <w:b/>
          <w:szCs w:val="24"/>
        </w:rPr>
        <w:br/>
        <w:t>Michal Molec</w:t>
      </w:r>
    </w:p>
    <w:p w14:paraId="719A30F1" w14:textId="77777777" w:rsidR="00F16E1F" w:rsidRPr="00B66B5C" w:rsidRDefault="00F16E1F" w:rsidP="00F16E1F">
      <w:pPr>
        <w:widowControl w:val="0"/>
        <w:overflowPunct w:val="0"/>
        <w:autoSpaceDE w:val="0"/>
        <w:autoSpaceDN w:val="0"/>
        <w:adjustRightInd w:val="0"/>
        <w:spacing w:after="0" w:line="279" w:lineRule="auto"/>
        <w:ind w:left="1160" w:hanging="1068"/>
        <w:rPr>
          <w:rFonts w:cs="Times New Roman"/>
          <w:b/>
          <w:bCs/>
          <w:szCs w:val="24"/>
        </w:rPr>
      </w:pPr>
    </w:p>
    <w:p w14:paraId="43547BC5" w14:textId="77777777" w:rsidR="000E0E79" w:rsidRDefault="00F16E1F" w:rsidP="000E0E79">
      <w:pPr>
        <w:widowControl w:val="0"/>
        <w:overflowPunct w:val="0"/>
        <w:autoSpaceDE w:val="0"/>
        <w:autoSpaceDN w:val="0"/>
        <w:adjustRightInd w:val="0"/>
        <w:spacing w:after="0" w:line="279" w:lineRule="auto"/>
        <w:ind w:left="1160" w:hanging="1068"/>
        <w:jc w:val="center"/>
        <w:rPr>
          <w:rFonts w:cs="Times New Roman"/>
          <w:b/>
          <w:bCs/>
          <w:sz w:val="32"/>
          <w:szCs w:val="32"/>
        </w:rPr>
      </w:pPr>
      <w:r w:rsidRPr="00B66B5C">
        <w:rPr>
          <w:rFonts w:cs="Times New Roman"/>
          <w:b/>
          <w:bCs/>
          <w:sz w:val="32"/>
          <w:szCs w:val="32"/>
        </w:rPr>
        <w:t>UNIVERZITA KOMENSKÉHO V BRATISLAVE</w:t>
      </w:r>
    </w:p>
    <w:p w14:paraId="1B1D15E7" w14:textId="77777777" w:rsidR="00F16E1F" w:rsidRPr="00B66B5C" w:rsidRDefault="00F16E1F" w:rsidP="000E0E79">
      <w:pPr>
        <w:widowControl w:val="0"/>
        <w:overflowPunct w:val="0"/>
        <w:autoSpaceDE w:val="0"/>
        <w:autoSpaceDN w:val="0"/>
        <w:adjustRightInd w:val="0"/>
        <w:spacing w:after="0" w:line="279" w:lineRule="auto"/>
        <w:ind w:left="1160" w:hanging="1068"/>
        <w:jc w:val="center"/>
        <w:rPr>
          <w:rFonts w:cs="Times New Roman"/>
          <w:szCs w:val="24"/>
        </w:rPr>
      </w:pPr>
      <w:r w:rsidRPr="00B66B5C">
        <w:rPr>
          <w:rFonts w:cs="Times New Roman"/>
          <w:b/>
          <w:bCs/>
          <w:sz w:val="32"/>
          <w:szCs w:val="32"/>
        </w:rPr>
        <w:t>FAKULTA MATEMATIKY, FYZIKY A INFORMATIKY</w:t>
      </w:r>
    </w:p>
    <w:p w14:paraId="45DDF085" w14:textId="77777777" w:rsidR="005A5B13" w:rsidRPr="00B66B5C" w:rsidRDefault="005A5B13" w:rsidP="005A5B13"/>
    <w:p w14:paraId="6E610198" w14:textId="77777777" w:rsidR="005A5B13" w:rsidRPr="00B66B5C" w:rsidRDefault="005A5B13" w:rsidP="005A5B13"/>
    <w:p w14:paraId="1A8717E9" w14:textId="77777777" w:rsidR="005A5B13" w:rsidRPr="00B66B5C" w:rsidRDefault="005A5B13" w:rsidP="005A5B13"/>
    <w:p w14:paraId="4BAD0A81" w14:textId="77777777" w:rsidR="005A5B13" w:rsidRPr="00B66B5C" w:rsidRDefault="005A5B13" w:rsidP="005A5B13"/>
    <w:p w14:paraId="4878CDEE" w14:textId="77777777" w:rsidR="00FC6D3E" w:rsidRDefault="00FC6D3E" w:rsidP="00FC6D3E">
      <w:pPr>
        <w:ind w:left="2880"/>
      </w:pPr>
    </w:p>
    <w:p w14:paraId="5D80FFD9" w14:textId="77777777" w:rsidR="00FC6D3E" w:rsidRDefault="00FC6D3E" w:rsidP="00FC6D3E">
      <w:pPr>
        <w:ind w:left="2880"/>
      </w:pPr>
    </w:p>
    <w:p w14:paraId="38E40040" w14:textId="77777777" w:rsidR="00FC6D3E" w:rsidRDefault="00FC6D3E" w:rsidP="00FC6D3E">
      <w:pPr>
        <w:jc w:val="center"/>
        <w:rPr>
          <w:b/>
          <w:sz w:val="32"/>
          <w:szCs w:val="32"/>
        </w:rPr>
      </w:pPr>
    </w:p>
    <w:p w14:paraId="1DEA579E" w14:textId="77777777" w:rsidR="005A5B13" w:rsidRPr="00B66B5C" w:rsidRDefault="009A35BD" w:rsidP="00FC6D3E">
      <w:pPr>
        <w:jc w:val="center"/>
        <w:rPr>
          <w:b/>
          <w:sz w:val="32"/>
          <w:szCs w:val="32"/>
        </w:rPr>
      </w:pPr>
      <w:r>
        <w:rPr>
          <w:b/>
          <w:sz w:val="32"/>
          <w:szCs w:val="32"/>
        </w:rPr>
        <w:t>Zálohovanie súborového systému do obsahom adresovaného úložiska</w:t>
      </w:r>
    </w:p>
    <w:p w14:paraId="422FFD00" w14:textId="77777777" w:rsidR="005A5B13" w:rsidRPr="00B66B5C" w:rsidRDefault="009A35BD" w:rsidP="005A5B13">
      <w:pPr>
        <w:jc w:val="center"/>
        <w:rPr>
          <w:rFonts w:cs="Times New Roman"/>
          <w:b/>
          <w:sz w:val="28"/>
          <w:szCs w:val="32"/>
        </w:rPr>
      </w:pPr>
      <w:r>
        <w:rPr>
          <w:rFonts w:cs="Times New Roman"/>
          <w:b/>
          <w:sz w:val="28"/>
          <w:szCs w:val="32"/>
        </w:rPr>
        <w:t xml:space="preserve">Diplomová </w:t>
      </w:r>
      <w:r w:rsidR="005A5B13" w:rsidRPr="00B66B5C">
        <w:rPr>
          <w:rFonts w:cs="Times New Roman"/>
          <w:b/>
          <w:sz w:val="28"/>
          <w:szCs w:val="32"/>
        </w:rPr>
        <w:t>práca</w:t>
      </w:r>
    </w:p>
    <w:p w14:paraId="4609B01B" w14:textId="77777777" w:rsidR="005A5B13" w:rsidRPr="00B66B5C" w:rsidRDefault="005A5B13" w:rsidP="005A5B13">
      <w:pPr>
        <w:rPr>
          <w:rFonts w:cs="Times New Roman"/>
          <w:b/>
          <w:sz w:val="32"/>
          <w:szCs w:val="32"/>
        </w:rPr>
      </w:pPr>
    </w:p>
    <w:p w14:paraId="7CB5E41B" w14:textId="77777777" w:rsidR="005A5B13" w:rsidRPr="00B66B5C" w:rsidRDefault="005A5B13" w:rsidP="005A5B13">
      <w:pPr>
        <w:rPr>
          <w:rFonts w:cs="Times New Roman"/>
          <w:b/>
          <w:sz w:val="32"/>
          <w:szCs w:val="32"/>
        </w:rPr>
      </w:pPr>
    </w:p>
    <w:p w14:paraId="68FCDA04" w14:textId="77777777" w:rsidR="005A5B13" w:rsidRPr="00B66B5C" w:rsidRDefault="005A5B13" w:rsidP="005A5B13">
      <w:pPr>
        <w:rPr>
          <w:rFonts w:cs="Times New Roman"/>
          <w:b/>
          <w:sz w:val="32"/>
          <w:szCs w:val="32"/>
        </w:rPr>
      </w:pPr>
    </w:p>
    <w:p w14:paraId="4744AF2F" w14:textId="77777777" w:rsidR="009A35BD" w:rsidRDefault="009A35BD" w:rsidP="00CF2359">
      <w:pPr>
        <w:widowControl w:val="0"/>
        <w:overflowPunct w:val="0"/>
        <w:autoSpaceDE w:val="0"/>
        <w:autoSpaceDN w:val="0"/>
        <w:adjustRightInd w:val="0"/>
        <w:spacing w:after="0" w:line="377" w:lineRule="auto"/>
        <w:ind w:right="4500"/>
        <w:rPr>
          <w:rFonts w:cs="Times New Roman"/>
          <w:sz w:val="20"/>
          <w:szCs w:val="20"/>
        </w:rPr>
      </w:pPr>
    </w:p>
    <w:p w14:paraId="31016ED9" w14:textId="77777777" w:rsidR="00CF2359" w:rsidRPr="00340681" w:rsidRDefault="00DD082B" w:rsidP="00CF2359">
      <w:pPr>
        <w:widowControl w:val="0"/>
        <w:overflowPunct w:val="0"/>
        <w:autoSpaceDE w:val="0"/>
        <w:autoSpaceDN w:val="0"/>
        <w:adjustRightInd w:val="0"/>
        <w:spacing w:after="0" w:line="377" w:lineRule="auto"/>
        <w:ind w:right="4500"/>
        <w:rPr>
          <w:rFonts w:cs="Times New Roman"/>
          <w:sz w:val="20"/>
          <w:szCs w:val="20"/>
        </w:rPr>
      </w:pPr>
      <w:r>
        <w:rPr>
          <w:rFonts w:cs="Times New Roman"/>
          <w:sz w:val="20"/>
          <w:szCs w:val="20"/>
        </w:rPr>
        <w:t>Študijný program</w:t>
      </w:r>
      <w:r w:rsidR="00CF2359" w:rsidRPr="00340681">
        <w:rPr>
          <w:rFonts w:cs="Times New Roman"/>
          <w:sz w:val="20"/>
          <w:szCs w:val="20"/>
        </w:rPr>
        <w:t xml:space="preserve">: Aplikovaná informatika </w:t>
      </w:r>
      <w:r w:rsidR="00E543BA" w:rsidRPr="00340681">
        <w:rPr>
          <w:rFonts w:cs="Times New Roman"/>
          <w:sz w:val="20"/>
          <w:szCs w:val="20"/>
        </w:rPr>
        <w:br/>
      </w:r>
      <w:r w:rsidR="00CF2359" w:rsidRPr="00340681">
        <w:rPr>
          <w:rFonts w:cs="Times New Roman"/>
          <w:sz w:val="20"/>
          <w:szCs w:val="20"/>
        </w:rPr>
        <w:t>Študijný odbor: 2511 Aplikovaná informatika</w:t>
      </w:r>
    </w:p>
    <w:p w14:paraId="1F064D55" w14:textId="77777777" w:rsidR="00CF2359" w:rsidRPr="00340681" w:rsidRDefault="00CF2359" w:rsidP="00CF2359">
      <w:pPr>
        <w:widowControl w:val="0"/>
        <w:autoSpaceDE w:val="0"/>
        <w:autoSpaceDN w:val="0"/>
        <w:adjustRightInd w:val="0"/>
        <w:spacing w:after="0" w:line="1" w:lineRule="exact"/>
        <w:rPr>
          <w:rFonts w:cs="Times New Roman"/>
          <w:sz w:val="20"/>
          <w:szCs w:val="20"/>
        </w:rPr>
      </w:pPr>
    </w:p>
    <w:p w14:paraId="4FD168D4" w14:textId="77777777" w:rsidR="00DD082B" w:rsidRDefault="00CF2359" w:rsidP="00083042">
      <w:pPr>
        <w:widowControl w:val="0"/>
        <w:overflowPunct w:val="0"/>
        <w:autoSpaceDE w:val="0"/>
        <w:autoSpaceDN w:val="0"/>
        <w:adjustRightInd w:val="0"/>
        <w:spacing w:after="0" w:line="410" w:lineRule="auto"/>
        <w:ind w:right="3680"/>
        <w:rPr>
          <w:rFonts w:cs="Times New Roman"/>
          <w:sz w:val="20"/>
          <w:szCs w:val="20"/>
        </w:rPr>
      </w:pPr>
      <w:r w:rsidRPr="00340681">
        <w:rPr>
          <w:rFonts w:cs="Times New Roman"/>
          <w:sz w:val="20"/>
          <w:szCs w:val="20"/>
        </w:rPr>
        <w:t xml:space="preserve">Školiace pracovisko: Katedra aplikovanej informatiky </w:t>
      </w:r>
    </w:p>
    <w:p w14:paraId="2FAF7AA3" w14:textId="77777777" w:rsidR="005A5B13" w:rsidRDefault="00572EBC" w:rsidP="00083042">
      <w:pPr>
        <w:widowControl w:val="0"/>
        <w:overflowPunct w:val="0"/>
        <w:autoSpaceDE w:val="0"/>
        <w:autoSpaceDN w:val="0"/>
        <w:adjustRightInd w:val="0"/>
        <w:spacing w:after="0" w:line="410" w:lineRule="auto"/>
        <w:ind w:right="3680"/>
        <w:rPr>
          <w:rFonts w:cs="Times New Roman"/>
          <w:sz w:val="20"/>
          <w:szCs w:val="20"/>
        </w:rPr>
      </w:pPr>
      <w:r>
        <w:rPr>
          <w:rFonts w:cs="Times New Roman"/>
          <w:sz w:val="20"/>
          <w:szCs w:val="20"/>
        </w:rPr>
        <w:t>Školiteľ: Mgr. Michal Molec</w:t>
      </w:r>
      <w:r w:rsidR="00CF2359" w:rsidRPr="00340681">
        <w:rPr>
          <w:rFonts w:cs="Times New Roman"/>
          <w:sz w:val="20"/>
          <w:szCs w:val="20"/>
        </w:rPr>
        <w:t>, PhD.</w:t>
      </w:r>
    </w:p>
    <w:p w14:paraId="7A008F16" w14:textId="77777777" w:rsidR="00340681" w:rsidRPr="00340681" w:rsidRDefault="00340681" w:rsidP="00083042">
      <w:pPr>
        <w:widowControl w:val="0"/>
        <w:overflowPunct w:val="0"/>
        <w:autoSpaceDE w:val="0"/>
        <w:autoSpaceDN w:val="0"/>
        <w:adjustRightInd w:val="0"/>
        <w:spacing w:after="0" w:line="410" w:lineRule="auto"/>
        <w:ind w:right="3680"/>
        <w:rPr>
          <w:rFonts w:cs="Times New Roman"/>
          <w:sz w:val="20"/>
          <w:szCs w:val="20"/>
        </w:rPr>
      </w:pPr>
    </w:p>
    <w:p w14:paraId="027E30F6" w14:textId="77777777" w:rsidR="00CF2359" w:rsidRPr="00B66B5C" w:rsidRDefault="00753A51" w:rsidP="00AD554B">
      <w:pPr>
        <w:rPr>
          <w:rFonts w:cs="Times New Roman"/>
          <w:b/>
          <w:szCs w:val="24"/>
        </w:rPr>
      </w:pPr>
      <w:r>
        <w:rPr>
          <w:rFonts w:cs="Times New Roman"/>
          <w:b/>
          <w:szCs w:val="24"/>
        </w:rPr>
        <w:t xml:space="preserve">Bratislava </w:t>
      </w:r>
      <w:r w:rsidR="00572EBC">
        <w:rPr>
          <w:rFonts w:cs="Times New Roman"/>
          <w:b/>
          <w:szCs w:val="24"/>
        </w:rPr>
        <w:t>2015</w:t>
      </w:r>
      <w:r w:rsidR="0028498F">
        <w:rPr>
          <w:rFonts w:cs="Times New Roman"/>
          <w:b/>
          <w:szCs w:val="24"/>
        </w:rPr>
        <w:br/>
        <w:t>Michal Molec</w:t>
      </w:r>
    </w:p>
    <w:p w14:paraId="3E290B7C" w14:textId="77777777" w:rsidR="003C7C87" w:rsidRPr="00B66B5C" w:rsidRDefault="00EF38F5" w:rsidP="00EF38F5">
      <w:pPr>
        <w:jc w:val="center"/>
        <w:rPr>
          <w:szCs w:val="24"/>
        </w:rPr>
      </w:pPr>
      <w:r>
        <w:rPr>
          <w:szCs w:val="24"/>
        </w:rPr>
        <w:lastRenderedPageBreak/>
        <w:t>Naskenované zadanie záverečnej práce</w:t>
      </w:r>
      <w:r w:rsidR="003C7C87" w:rsidRPr="00B66B5C">
        <w:rPr>
          <w:szCs w:val="24"/>
        </w:rPr>
        <w:br w:type="page"/>
      </w:r>
    </w:p>
    <w:p w14:paraId="47AA5DC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DDC81F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F71F4E9" w14:textId="77777777" w:rsidR="000C3157" w:rsidRPr="00EF38F5" w:rsidRDefault="000C3157" w:rsidP="000C3157">
      <w:pPr>
        <w:widowControl w:val="0"/>
        <w:autoSpaceDE w:val="0"/>
        <w:autoSpaceDN w:val="0"/>
        <w:adjustRightInd w:val="0"/>
        <w:spacing w:after="0" w:line="200" w:lineRule="exact"/>
        <w:rPr>
          <w:rFonts w:cs="Times New Roman"/>
          <w:szCs w:val="24"/>
          <w:lang w:val="en-US"/>
        </w:rPr>
      </w:pPr>
    </w:p>
    <w:p w14:paraId="11CD59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0087D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566E37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7305EB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5AD4A5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40A0BF3"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0795E6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26F87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17F5A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F37051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CA4661"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6FAAB9E"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29967E9A"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D83A840"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EDA4B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793678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CF7874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0E65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6AC27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B44F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84AEDBD"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D8F30F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56749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4C44855"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3917BF8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F1C0917"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195B02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693276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65C4BFB"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DDB857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99C29A9"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46F6DC6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0773765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38F2C7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6AA852F"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6C44AE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1379FF79" w14:textId="77777777" w:rsidR="000C3157" w:rsidRPr="00B66B5C" w:rsidRDefault="000C3157" w:rsidP="000C3157">
      <w:pPr>
        <w:widowControl w:val="0"/>
        <w:autoSpaceDE w:val="0"/>
        <w:autoSpaceDN w:val="0"/>
        <w:adjustRightInd w:val="0"/>
        <w:spacing w:after="0" w:line="355" w:lineRule="exact"/>
        <w:rPr>
          <w:rFonts w:cs="Times New Roman"/>
          <w:szCs w:val="24"/>
        </w:rPr>
      </w:pPr>
    </w:p>
    <w:p w14:paraId="4A4A74FC"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Čestné vyhlásenie</w:t>
      </w:r>
    </w:p>
    <w:p w14:paraId="2576D1F2"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A61080E" w14:textId="77777777" w:rsidR="000C3157" w:rsidRPr="00B66B5C" w:rsidRDefault="000C3157" w:rsidP="000C3157">
      <w:pPr>
        <w:widowControl w:val="0"/>
        <w:autoSpaceDE w:val="0"/>
        <w:autoSpaceDN w:val="0"/>
        <w:adjustRightInd w:val="0"/>
        <w:spacing w:after="0" w:line="314" w:lineRule="exact"/>
        <w:rPr>
          <w:rFonts w:cs="Times New Roman"/>
          <w:szCs w:val="24"/>
        </w:rPr>
      </w:pPr>
    </w:p>
    <w:p w14:paraId="577EE471" w14:textId="77777777" w:rsidR="000C3157" w:rsidRPr="00B66B5C" w:rsidRDefault="000C3157" w:rsidP="000C3157">
      <w:pPr>
        <w:widowControl w:val="0"/>
        <w:overflowPunct w:val="0"/>
        <w:autoSpaceDE w:val="0"/>
        <w:autoSpaceDN w:val="0"/>
        <w:adjustRightInd w:val="0"/>
        <w:spacing w:after="0" w:line="389" w:lineRule="auto"/>
        <w:rPr>
          <w:rFonts w:cs="Times New Roman"/>
          <w:szCs w:val="24"/>
        </w:rPr>
      </w:pPr>
      <w:r w:rsidRPr="00B66B5C">
        <w:rPr>
          <w:rFonts w:cs="Times New Roman"/>
          <w:color w:val="000000"/>
          <w:szCs w:val="24"/>
        </w:rPr>
        <w:t xml:space="preserve">Čestne vyhlasujem, že som </w:t>
      </w:r>
      <w:r w:rsidR="009A35BD">
        <w:rPr>
          <w:rFonts w:cs="Times New Roman"/>
          <w:color w:val="000000"/>
          <w:szCs w:val="24"/>
        </w:rPr>
        <w:t>diplomovú</w:t>
      </w:r>
      <w:r w:rsidRPr="00B66B5C">
        <w:rPr>
          <w:rFonts w:cs="Times New Roman"/>
          <w:color w:val="000000"/>
          <w:szCs w:val="24"/>
        </w:rPr>
        <w:t xml:space="preserve"> prácu </w:t>
      </w:r>
      <w:r w:rsidR="009A35BD">
        <w:rPr>
          <w:rFonts w:cs="Times New Roman"/>
          <w:color w:val="000000"/>
          <w:szCs w:val="24"/>
        </w:rPr>
        <w:t>"Zálohovanie súborové systému do obsahom adresovaného úložiska</w:t>
      </w:r>
      <w:r w:rsidRPr="00B66B5C">
        <w:rPr>
          <w:rFonts w:cs="Times New Roman"/>
          <w:color w:val="000000"/>
          <w:szCs w:val="24"/>
        </w:rPr>
        <w:t>" vypracoval samostatne s použitím uvedenej literatúry a zdrojov dostupných na internete.</w:t>
      </w:r>
    </w:p>
    <w:p w14:paraId="3A0E9759" w14:textId="77777777" w:rsidR="000C3157" w:rsidRPr="00B66B5C" w:rsidRDefault="000C3157" w:rsidP="000C3157">
      <w:pPr>
        <w:widowControl w:val="0"/>
        <w:autoSpaceDE w:val="0"/>
        <w:autoSpaceDN w:val="0"/>
        <w:adjustRightInd w:val="0"/>
        <w:spacing w:after="0" w:line="252" w:lineRule="exact"/>
        <w:rPr>
          <w:rFonts w:cs="Times New Roman"/>
          <w:szCs w:val="24"/>
        </w:rPr>
      </w:pPr>
    </w:p>
    <w:p w14:paraId="5CD0F212" w14:textId="77777777" w:rsidR="000C3157" w:rsidRPr="00B66B5C" w:rsidRDefault="000C3157" w:rsidP="000C3157">
      <w:pPr>
        <w:widowControl w:val="0"/>
        <w:autoSpaceDE w:val="0"/>
        <w:autoSpaceDN w:val="0"/>
        <w:adjustRightInd w:val="0"/>
        <w:spacing w:after="0" w:line="240" w:lineRule="auto"/>
        <w:rPr>
          <w:rFonts w:cs="Times New Roman"/>
          <w:szCs w:val="24"/>
        </w:rPr>
      </w:pPr>
      <w:r w:rsidRPr="00B66B5C">
        <w:rPr>
          <w:rFonts w:cs="Times New Roman"/>
          <w:color w:val="000000"/>
          <w:szCs w:val="24"/>
        </w:rPr>
        <w:t>V Bratislave dňa 1.6.201</w:t>
      </w:r>
      <w:r w:rsidR="009A35BD">
        <w:rPr>
          <w:rFonts w:cs="Times New Roman"/>
          <w:color w:val="000000"/>
          <w:szCs w:val="24"/>
        </w:rPr>
        <w:t>5</w:t>
      </w:r>
    </w:p>
    <w:p w14:paraId="56E373FB" w14:textId="77777777" w:rsidR="000C3157" w:rsidRPr="00B66B5C" w:rsidRDefault="009163C8" w:rsidP="000C3157">
      <w:pPr>
        <w:widowControl w:val="0"/>
        <w:autoSpaceDE w:val="0"/>
        <w:autoSpaceDN w:val="0"/>
        <w:adjustRightInd w:val="0"/>
        <w:spacing w:after="0" w:line="200" w:lineRule="exact"/>
        <w:rPr>
          <w:rFonts w:cs="Times New Roman"/>
          <w:szCs w:val="24"/>
        </w:rPr>
      </w:pPr>
      <w:r>
        <w:rPr>
          <w:rFonts w:cs="Times New Roman"/>
          <w:noProof/>
          <w:lang w:val="en-US"/>
        </w:rPr>
        <mc:AlternateContent>
          <mc:Choice Requires="wps">
            <w:drawing>
              <wp:anchor distT="0" distB="0" distL="114300" distR="114300" simplePos="0" relativeHeight="251657728" behindDoc="1" locked="0" layoutInCell="0" allowOverlap="1" wp14:anchorId="7F2F346B" wp14:editId="50FAF2EB">
                <wp:simplePos x="0" y="0"/>
                <wp:positionH relativeFrom="column">
                  <wp:posOffset>3154045</wp:posOffset>
                </wp:positionH>
                <wp:positionV relativeFrom="paragraph">
                  <wp:posOffset>462280</wp:posOffset>
                </wp:positionV>
                <wp:extent cx="1800860" cy="0"/>
                <wp:effectExtent l="7620" t="8255" r="20320" b="2984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860" cy="0"/>
                        </a:xfrm>
                        <a:prstGeom prst="line">
                          <a:avLst/>
                        </a:prstGeom>
                        <a:noFill/>
                        <a:ln w="7619">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35pt,36.4pt" to="390.15pt,3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" o:allowincell="f" strokecolor="white" strokeweight="7619emu"/>
            </w:pict>
          </mc:Fallback>
        </mc:AlternateContent>
      </w:r>
    </w:p>
    <w:p w14:paraId="6EE53D0C"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6B63DF88"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71834D14" w14:textId="77777777" w:rsidR="000C3157" w:rsidRPr="00B66B5C" w:rsidRDefault="000C3157" w:rsidP="000C3157">
      <w:pPr>
        <w:widowControl w:val="0"/>
        <w:autoSpaceDE w:val="0"/>
        <w:autoSpaceDN w:val="0"/>
        <w:adjustRightInd w:val="0"/>
        <w:spacing w:after="0" w:line="200" w:lineRule="exact"/>
        <w:rPr>
          <w:rFonts w:cs="Times New Roman"/>
          <w:szCs w:val="24"/>
        </w:rPr>
      </w:pPr>
    </w:p>
    <w:p w14:paraId="5530EF07" w14:textId="77777777" w:rsidR="000C3157" w:rsidRPr="00B66B5C" w:rsidRDefault="00625FA5" w:rsidP="000C3157">
      <w:pPr>
        <w:widowControl w:val="0"/>
        <w:autoSpaceDE w:val="0"/>
        <w:autoSpaceDN w:val="0"/>
        <w:adjustRightInd w:val="0"/>
        <w:spacing w:after="0" w:line="391" w:lineRule="exact"/>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____________________________</w:t>
      </w:r>
    </w:p>
    <w:p w14:paraId="514EB5A3" w14:textId="77777777" w:rsidR="00625FA5" w:rsidRDefault="00625FA5" w:rsidP="004B730E">
      <w:pPr>
        <w:widowControl w:val="0"/>
        <w:autoSpaceDE w:val="0"/>
        <w:autoSpaceDN w:val="0"/>
        <w:adjustRightInd w:val="0"/>
        <w:spacing w:after="0" w:line="240" w:lineRule="auto"/>
        <w:ind w:left="5680"/>
        <w:rPr>
          <w:rFonts w:cs="Times New Roman"/>
          <w:color w:val="000000"/>
          <w:szCs w:val="24"/>
        </w:rPr>
      </w:pPr>
    </w:p>
    <w:p w14:paraId="539AFCBD" w14:textId="77777777" w:rsidR="004B730E" w:rsidRPr="00B66B5C" w:rsidRDefault="00625FA5" w:rsidP="004B730E">
      <w:pPr>
        <w:widowControl w:val="0"/>
        <w:autoSpaceDE w:val="0"/>
        <w:autoSpaceDN w:val="0"/>
        <w:adjustRightInd w:val="0"/>
        <w:spacing w:after="0" w:line="240" w:lineRule="auto"/>
        <w:ind w:left="5680"/>
        <w:rPr>
          <w:rFonts w:cs="Times New Roman"/>
          <w:color w:val="000000"/>
          <w:szCs w:val="24"/>
        </w:rPr>
      </w:pPr>
      <w:r>
        <w:rPr>
          <w:rFonts w:cs="Times New Roman"/>
          <w:color w:val="000000"/>
          <w:szCs w:val="24"/>
        </w:rPr>
        <w:t xml:space="preserve">     </w:t>
      </w:r>
      <w:r w:rsidR="0028498F">
        <w:rPr>
          <w:rFonts w:cs="Times New Roman"/>
          <w:color w:val="000000"/>
          <w:szCs w:val="24"/>
        </w:rPr>
        <w:t>Michal Molec</w:t>
      </w:r>
    </w:p>
    <w:p w14:paraId="7BDEC648" w14:textId="77777777" w:rsidR="004B730E" w:rsidRPr="00B66B5C" w:rsidRDefault="004B730E">
      <w:pPr>
        <w:rPr>
          <w:rFonts w:cs="Times New Roman"/>
          <w:color w:val="000000"/>
          <w:szCs w:val="24"/>
        </w:rPr>
      </w:pPr>
      <w:r w:rsidRPr="00B66B5C">
        <w:rPr>
          <w:rFonts w:cs="Times New Roman"/>
          <w:color w:val="000000"/>
          <w:szCs w:val="24"/>
        </w:rPr>
        <w:br w:type="page"/>
      </w:r>
    </w:p>
    <w:p w14:paraId="2C69C06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006056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20A3B2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D8C0F0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293A7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5B3ABAF"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8CE3FF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B7926C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1D1425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3E9BC8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8F222C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2C9B2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4850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F4CCBB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02F88B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A9CA3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63A641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91E650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15960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D28788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4A3EC6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FB09802"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48335"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71EA531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831E4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22C8FBC"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292FD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C0A9E4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E66C058"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EDAC70"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6FD0E9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524AE4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2B3E152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BE910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4CF5A51"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11C8B0EB"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B37D28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079476DD"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5A0AC63"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60024354"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51DDE6E6"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48EFE949"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6D5664B" w14:textId="77777777" w:rsidR="007C1E04" w:rsidRPr="00B66B5C" w:rsidRDefault="007C1E04" w:rsidP="007C1E04">
      <w:pPr>
        <w:widowControl w:val="0"/>
        <w:autoSpaceDE w:val="0"/>
        <w:autoSpaceDN w:val="0"/>
        <w:adjustRightInd w:val="0"/>
        <w:spacing w:after="0" w:line="355" w:lineRule="exact"/>
        <w:rPr>
          <w:rFonts w:cs="Times New Roman"/>
          <w:szCs w:val="24"/>
        </w:rPr>
      </w:pPr>
    </w:p>
    <w:p w14:paraId="33C21DBE" w14:textId="77777777" w:rsidR="007C1E04" w:rsidRPr="00B66B5C" w:rsidRDefault="007C1E04" w:rsidP="007C1E04">
      <w:pPr>
        <w:widowControl w:val="0"/>
        <w:autoSpaceDE w:val="0"/>
        <w:autoSpaceDN w:val="0"/>
        <w:adjustRightInd w:val="0"/>
        <w:spacing w:after="0" w:line="240" w:lineRule="auto"/>
        <w:rPr>
          <w:rFonts w:cs="Times New Roman"/>
          <w:szCs w:val="24"/>
        </w:rPr>
      </w:pPr>
      <w:r w:rsidRPr="00B66B5C">
        <w:rPr>
          <w:rFonts w:cs="Times New Roman"/>
          <w:b/>
          <w:bCs/>
          <w:color w:val="000000"/>
          <w:sz w:val="32"/>
          <w:szCs w:val="32"/>
        </w:rPr>
        <w:t>Poďakovanie</w:t>
      </w:r>
    </w:p>
    <w:p w14:paraId="38FBDB57" w14:textId="77777777" w:rsidR="007C1E04" w:rsidRPr="00B66B5C" w:rsidRDefault="007C1E04" w:rsidP="007C1E04">
      <w:pPr>
        <w:widowControl w:val="0"/>
        <w:autoSpaceDE w:val="0"/>
        <w:autoSpaceDN w:val="0"/>
        <w:adjustRightInd w:val="0"/>
        <w:spacing w:after="0" w:line="200" w:lineRule="exact"/>
        <w:rPr>
          <w:rFonts w:cs="Times New Roman"/>
          <w:szCs w:val="24"/>
        </w:rPr>
      </w:pPr>
    </w:p>
    <w:p w14:paraId="311A5FDD" w14:textId="77777777" w:rsidR="007C1E04" w:rsidRPr="00B66B5C" w:rsidRDefault="007C1E04" w:rsidP="007C1E04">
      <w:pPr>
        <w:widowControl w:val="0"/>
        <w:autoSpaceDE w:val="0"/>
        <w:autoSpaceDN w:val="0"/>
        <w:adjustRightInd w:val="0"/>
        <w:spacing w:after="0" w:line="314" w:lineRule="exact"/>
        <w:rPr>
          <w:rFonts w:cs="Times New Roman"/>
          <w:szCs w:val="24"/>
        </w:rPr>
      </w:pPr>
    </w:p>
    <w:p w14:paraId="5BDC7128" w14:textId="77777777" w:rsidR="001862C1" w:rsidRPr="00B66B5C" w:rsidRDefault="007C1E04" w:rsidP="0028709D">
      <w:pPr>
        <w:widowControl w:val="0"/>
        <w:overflowPunct w:val="0"/>
        <w:autoSpaceDE w:val="0"/>
        <w:autoSpaceDN w:val="0"/>
        <w:adjustRightInd w:val="0"/>
        <w:spacing w:after="0" w:line="389" w:lineRule="auto"/>
        <w:rPr>
          <w:rFonts w:cs="Times New Roman"/>
          <w:color w:val="000000"/>
          <w:szCs w:val="24"/>
        </w:rPr>
      </w:pPr>
      <w:r w:rsidRPr="00B66B5C">
        <w:rPr>
          <w:rFonts w:cs="Times New Roman"/>
          <w:color w:val="000000"/>
          <w:szCs w:val="24"/>
        </w:rPr>
        <w:t>Chcel by som sa poďakovať</w:t>
      </w:r>
      <w:r w:rsidR="002468EB">
        <w:rPr>
          <w:rFonts w:cs="Times New Roman"/>
          <w:color w:val="000000"/>
          <w:szCs w:val="24"/>
        </w:rPr>
        <w:t xml:space="preserve"> vedúcemu diplomovej</w:t>
      </w:r>
      <w:r w:rsidR="009A35BD">
        <w:rPr>
          <w:rFonts w:cs="Times New Roman"/>
          <w:color w:val="000000"/>
          <w:szCs w:val="24"/>
        </w:rPr>
        <w:t xml:space="preserve"> práce Mgr. Jánovi Kľukovi</w:t>
      </w:r>
      <w:r w:rsidRPr="00B66B5C">
        <w:rPr>
          <w:rFonts w:cs="Times New Roman"/>
          <w:color w:val="000000"/>
          <w:szCs w:val="24"/>
        </w:rPr>
        <w:t xml:space="preserve">, PhD. za </w:t>
      </w:r>
      <w:r w:rsidR="004E24A7" w:rsidRPr="00B66B5C">
        <w:rPr>
          <w:rFonts w:cs="Times New Roman"/>
          <w:color w:val="000000"/>
          <w:szCs w:val="24"/>
        </w:rPr>
        <w:t>cenné rady a usmernenie</w:t>
      </w:r>
      <w:r w:rsidRPr="00B66B5C">
        <w:rPr>
          <w:rFonts w:cs="Times New Roman"/>
          <w:color w:val="000000"/>
          <w:szCs w:val="24"/>
        </w:rPr>
        <w:t xml:space="preserve"> pri vypracovaní tejto práce.</w:t>
      </w:r>
    </w:p>
    <w:p w14:paraId="32EDFD80" w14:textId="77777777" w:rsidR="004B294B" w:rsidRPr="006F3062" w:rsidRDefault="001862C1" w:rsidP="00E73C8B">
      <w:pPr>
        <w:rPr>
          <w:b/>
          <w:sz w:val="32"/>
          <w:szCs w:val="32"/>
        </w:rPr>
      </w:pPr>
      <w:r w:rsidRPr="00B66B5C">
        <w:rPr>
          <w:szCs w:val="24"/>
        </w:rPr>
        <w:br w:type="page"/>
      </w:r>
      <w:r w:rsidR="004B294B" w:rsidRPr="006F3062">
        <w:rPr>
          <w:b/>
          <w:sz w:val="32"/>
          <w:szCs w:val="32"/>
        </w:rPr>
        <w:lastRenderedPageBreak/>
        <w:t>Abstrakt</w:t>
      </w:r>
    </w:p>
    <w:p w14:paraId="6F22D58A" w14:textId="77777777" w:rsidR="004B294B" w:rsidRPr="00B66B5C" w:rsidRDefault="004B294B" w:rsidP="004B294B">
      <w:pPr>
        <w:widowControl w:val="0"/>
        <w:autoSpaceDE w:val="0"/>
        <w:autoSpaceDN w:val="0"/>
        <w:adjustRightInd w:val="0"/>
        <w:spacing w:after="0" w:line="200" w:lineRule="exact"/>
        <w:rPr>
          <w:rFonts w:cs="Times New Roman"/>
          <w:szCs w:val="24"/>
        </w:rPr>
      </w:pPr>
    </w:p>
    <w:p w14:paraId="2666F842" w14:textId="77777777" w:rsidR="004B294B" w:rsidRPr="00B66B5C" w:rsidRDefault="0028498F" w:rsidP="004B294B">
      <w:pPr>
        <w:widowControl w:val="0"/>
        <w:overflowPunct w:val="0"/>
        <w:autoSpaceDE w:val="0"/>
        <w:autoSpaceDN w:val="0"/>
        <w:adjustRightInd w:val="0"/>
        <w:spacing w:after="0" w:line="375" w:lineRule="auto"/>
        <w:jc w:val="both"/>
        <w:rPr>
          <w:rFonts w:cs="Times New Roman"/>
          <w:szCs w:val="24"/>
        </w:rPr>
      </w:pPr>
      <w:r>
        <w:rPr>
          <w:rFonts w:cs="Times New Roman"/>
          <w:color w:val="000000"/>
          <w:szCs w:val="24"/>
        </w:rPr>
        <w:t>MOLEC, Michal</w:t>
      </w:r>
      <w:r w:rsidR="004B294B" w:rsidRPr="00B66B5C">
        <w:rPr>
          <w:rFonts w:cs="Times New Roman"/>
          <w:color w:val="000000"/>
          <w:szCs w:val="24"/>
        </w:rPr>
        <w:t xml:space="preserve">: </w:t>
      </w:r>
      <w:r w:rsidR="009A35BD">
        <w:rPr>
          <w:rFonts w:cs="Times New Roman"/>
          <w:color w:val="000000"/>
          <w:szCs w:val="24"/>
        </w:rPr>
        <w:t>Zálohovanie súborového systému do obsahom adresovaného úložiska</w:t>
      </w:r>
      <w:r w:rsidR="004B294B" w:rsidRPr="00B66B5C">
        <w:rPr>
          <w:rFonts w:cs="Times New Roman"/>
          <w:color w:val="000000"/>
          <w:szCs w:val="24"/>
        </w:rPr>
        <w:t xml:space="preserve"> - Univerzita Komenského v Bratislave. Fakulta matematiky, fyziky a informatiky, Katedra aplikovanej informatiky</w:t>
      </w:r>
      <w:r w:rsidR="00501F92">
        <w:rPr>
          <w:rFonts w:cs="Times New Roman"/>
          <w:color w:val="000000"/>
          <w:szCs w:val="24"/>
        </w:rPr>
        <w:t>. Vedúci</w:t>
      </w:r>
      <w:r w:rsidR="002F0BA3">
        <w:rPr>
          <w:rFonts w:cs="Times New Roman"/>
          <w:color w:val="000000"/>
          <w:szCs w:val="24"/>
        </w:rPr>
        <w:t xml:space="preserve"> diplomovej</w:t>
      </w:r>
      <w:r w:rsidR="00501F92">
        <w:rPr>
          <w:rFonts w:cs="Times New Roman"/>
          <w:color w:val="000000"/>
          <w:szCs w:val="24"/>
        </w:rPr>
        <w:t xml:space="preserve"> práce: Mgr. Ján Kľuka, PhD. Bratislava, 2015</w:t>
      </w:r>
      <w:r w:rsidR="004B294B" w:rsidRPr="00B66B5C">
        <w:rPr>
          <w:rFonts w:cs="Times New Roman"/>
          <w:color w:val="000000"/>
          <w:szCs w:val="24"/>
        </w:rPr>
        <w:t>.</w:t>
      </w:r>
    </w:p>
    <w:p w14:paraId="574ECFD2" w14:textId="77777777" w:rsidR="004B294B" w:rsidRPr="00B66B5C" w:rsidRDefault="004B294B" w:rsidP="004B294B">
      <w:pPr>
        <w:widowControl w:val="0"/>
        <w:autoSpaceDE w:val="0"/>
        <w:autoSpaceDN w:val="0"/>
        <w:adjustRightInd w:val="0"/>
        <w:spacing w:after="0" w:line="268" w:lineRule="exact"/>
        <w:rPr>
          <w:rFonts w:cs="Times New Roman"/>
          <w:szCs w:val="24"/>
        </w:rPr>
      </w:pPr>
    </w:p>
    <w:p w14:paraId="05878EF3" w14:textId="77777777" w:rsidR="004B294B" w:rsidRPr="00B66B5C" w:rsidRDefault="00814A16" w:rsidP="004B294B">
      <w:pPr>
        <w:widowControl w:val="0"/>
        <w:overflowPunct w:val="0"/>
        <w:autoSpaceDE w:val="0"/>
        <w:autoSpaceDN w:val="0"/>
        <w:adjustRightInd w:val="0"/>
        <w:spacing w:after="0" w:line="363" w:lineRule="auto"/>
        <w:jc w:val="both"/>
        <w:rPr>
          <w:rFonts w:cs="Times New Roman"/>
          <w:szCs w:val="24"/>
        </w:rPr>
      </w:pPr>
      <w:r>
        <w:rPr>
          <w:rFonts w:cs="Times New Roman"/>
          <w:color w:val="000000"/>
          <w:szCs w:val="24"/>
        </w:rPr>
        <w:t>Cieľom diplomovej</w:t>
      </w:r>
      <w:r w:rsidR="002926B6">
        <w:rPr>
          <w:rFonts w:cs="Times New Roman"/>
          <w:color w:val="000000"/>
          <w:szCs w:val="24"/>
        </w:rPr>
        <w:t xml:space="preserve"> práce je</w:t>
      </w:r>
      <w:r w:rsidR="00F907C3">
        <w:rPr>
          <w:rFonts w:cs="Times New Roman"/>
          <w:color w:val="000000"/>
          <w:szCs w:val="24"/>
        </w:rPr>
        <w:t xml:space="preserve"> n</w:t>
      </w:r>
      <w:r w:rsidR="00F907C3" w:rsidRPr="00F907C3">
        <w:rPr>
          <w:rFonts w:cs="Times New Roman"/>
          <w:color w:val="000000"/>
          <w:szCs w:val="24"/>
        </w:rPr>
        <w:t>avrhnúť vhodné obsahom adresované úložisko dát (content-addressable storage) a implemetovať nad ním zálohovanie súborového systému unixového OS (napr. Linux), údržbu a prezeranie záloh a obnovu dát. Návrh samotného úložiska môže vychádzať z</w:t>
      </w:r>
      <w:r w:rsidR="00F907C3">
        <w:rPr>
          <w:rFonts w:cs="Times New Roman"/>
          <w:color w:val="000000"/>
          <w:szCs w:val="24"/>
        </w:rPr>
        <w:t xml:space="preserve"> už</w:t>
      </w:r>
      <w:r w:rsidR="00F907C3" w:rsidRPr="00F907C3">
        <w:rPr>
          <w:rFonts w:cs="Times New Roman"/>
          <w:color w:val="000000"/>
          <w:szCs w:val="24"/>
        </w:rPr>
        <w:t> existujúceho (napr. git), treba ho však upraviť s ohľadom na požadovaný účel. Očakáva sa kreatívne využitie (a prípadná úprava) vhodne zvolených techník kompresie (klasická bezstratová, rozdielová) a garbage collection, technológie FUSE, prípadne sledovania zmien v súborovom systéme. Implementácia by mala byť objektová, modulárna a rigorózne otestovaná (unit testing pokrývajúci funkcionalitu kritickú pre spoľahlivosť zálohovania). Preferovaným implementačným jazykom je python.</w:t>
      </w:r>
      <w:r w:rsidR="00AB721C">
        <w:rPr>
          <w:rFonts w:cs="Times New Roman"/>
          <w:color w:val="000000"/>
          <w:szCs w:val="24"/>
        </w:rPr>
        <w:t>.</w:t>
      </w:r>
    </w:p>
    <w:p w14:paraId="3C83A3B8" w14:textId="77777777" w:rsidR="004B294B" w:rsidRPr="00B66B5C" w:rsidRDefault="004B294B" w:rsidP="004B294B">
      <w:pPr>
        <w:widowControl w:val="0"/>
        <w:autoSpaceDE w:val="0"/>
        <w:autoSpaceDN w:val="0"/>
        <w:adjustRightInd w:val="0"/>
        <w:spacing w:after="0" w:line="281" w:lineRule="exact"/>
        <w:rPr>
          <w:rFonts w:cs="Times New Roman"/>
          <w:szCs w:val="24"/>
        </w:rPr>
      </w:pPr>
    </w:p>
    <w:p w14:paraId="212CA077" w14:textId="77777777" w:rsidR="004B294B" w:rsidRPr="00B66B5C" w:rsidRDefault="004B294B" w:rsidP="004B294B">
      <w:pPr>
        <w:widowControl w:val="0"/>
        <w:autoSpaceDE w:val="0"/>
        <w:autoSpaceDN w:val="0"/>
        <w:adjustRightInd w:val="0"/>
        <w:spacing w:after="0" w:line="240" w:lineRule="auto"/>
        <w:rPr>
          <w:rFonts w:cs="Times New Roman"/>
          <w:szCs w:val="24"/>
        </w:rPr>
      </w:pPr>
      <w:r w:rsidRPr="00B66B5C">
        <w:rPr>
          <w:rFonts w:cs="Times New Roman"/>
          <w:b/>
          <w:bCs/>
          <w:color w:val="000000"/>
          <w:szCs w:val="24"/>
        </w:rPr>
        <w:t xml:space="preserve">Kľúčové slová: </w:t>
      </w:r>
      <w:r w:rsidR="00814A16">
        <w:rPr>
          <w:rFonts w:cs="Times New Roman"/>
          <w:color w:val="000000"/>
          <w:szCs w:val="24"/>
        </w:rPr>
        <w:t>Zálohovanie, FUSE</w:t>
      </w:r>
      <w:r w:rsidR="006B23E4" w:rsidRPr="00B66B5C">
        <w:rPr>
          <w:rFonts w:cs="Times New Roman"/>
          <w:color w:val="000000"/>
          <w:szCs w:val="24"/>
        </w:rPr>
        <w:t xml:space="preserve">, </w:t>
      </w:r>
      <w:r w:rsidR="00814A16">
        <w:rPr>
          <w:rFonts w:cs="Times New Roman"/>
          <w:color w:val="000000"/>
          <w:szCs w:val="24"/>
        </w:rPr>
        <w:t>Rsync,  Linux, Python</w:t>
      </w:r>
    </w:p>
    <w:p w14:paraId="4814A7CF" w14:textId="77777777" w:rsidR="006E3E1C" w:rsidRPr="00B66B5C" w:rsidRDefault="006E3E1C">
      <w:pPr>
        <w:rPr>
          <w:rFonts w:cs="Times New Roman"/>
          <w:szCs w:val="24"/>
        </w:rPr>
      </w:pPr>
      <w:r w:rsidRPr="00B66B5C">
        <w:rPr>
          <w:rFonts w:cs="Times New Roman"/>
          <w:szCs w:val="24"/>
        </w:rPr>
        <w:br w:type="page"/>
      </w:r>
    </w:p>
    <w:p w14:paraId="5B767AFA" w14:textId="77777777" w:rsidR="006E3E1C" w:rsidRPr="006F3062" w:rsidRDefault="006E3E1C" w:rsidP="00E73C8B">
      <w:pPr>
        <w:rPr>
          <w:b/>
          <w:sz w:val="32"/>
          <w:szCs w:val="32"/>
        </w:rPr>
      </w:pPr>
      <w:r w:rsidRPr="006F3062">
        <w:rPr>
          <w:b/>
          <w:sz w:val="32"/>
          <w:szCs w:val="32"/>
        </w:rPr>
        <w:lastRenderedPageBreak/>
        <w:t>Abstract</w:t>
      </w:r>
    </w:p>
    <w:p w14:paraId="6B58AD4C" w14:textId="77777777" w:rsidR="006E3E1C" w:rsidRPr="00B66B5C" w:rsidRDefault="006E3E1C" w:rsidP="006E3E1C">
      <w:pPr>
        <w:widowControl w:val="0"/>
        <w:autoSpaceDE w:val="0"/>
        <w:autoSpaceDN w:val="0"/>
        <w:adjustRightInd w:val="0"/>
        <w:spacing w:after="0" w:line="200" w:lineRule="exact"/>
        <w:rPr>
          <w:rFonts w:cs="Times New Roman"/>
          <w:szCs w:val="24"/>
        </w:rPr>
      </w:pPr>
    </w:p>
    <w:p w14:paraId="43FD2CB4" w14:textId="77777777" w:rsidR="006E3E1C" w:rsidRDefault="0028498F" w:rsidP="00CA6097">
      <w:pPr>
        <w:widowControl w:val="0"/>
        <w:overflowPunct w:val="0"/>
        <w:autoSpaceDE w:val="0"/>
        <w:autoSpaceDN w:val="0"/>
        <w:adjustRightInd w:val="0"/>
        <w:spacing w:line="375" w:lineRule="auto"/>
        <w:jc w:val="both"/>
        <w:rPr>
          <w:rFonts w:cs="Times New Roman"/>
          <w:color w:val="000000"/>
          <w:szCs w:val="24"/>
        </w:rPr>
      </w:pPr>
      <w:r>
        <w:rPr>
          <w:rFonts w:cs="Times New Roman"/>
          <w:color w:val="000000"/>
          <w:szCs w:val="24"/>
        </w:rPr>
        <w:t>MOLEC, Michal</w:t>
      </w:r>
      <w:r w:rsidR="006E3E1C" w:rsidRPr="00B66B5C">
        <w:rPr>
          <w:rFonts w:cs="Times New Roman"/>
          <w:color w:val="000000"/>
          <w:szCs w:val="24"/>
        </w:rPr>
        <w:t xml:space="preserve">: </w:t>
      </w:r>
      <w:r w:rsidR="002468EB" w:rsidRPr="002468EB">
        <w:rPr>
          <w:rFonts w:cs="Times New Roman"/>
          <w:color w:val="000000"/>
          <w:szCs w:val="24"/>
        </w:rPr>
        <w:t xml:space="preserve">File-system backup into content-addressable storage </w:t>
      </w:r>
      <w:r w:rsidR="00C27F8B">
        <w:rPr>
          <w:rFonts w:cs="Times New Roman"/>
          <w:color w:val="000000"/>
          <w:szCs w:val="24"/>
        </w:rPr>
        <w:t>–</w:t>
      </w:r>
      <w:r w:rsidR="006E3E1C" w:rsidRPr="00B66B5C">
        <w:rPr>
          <w:rFonts w:cs="Times New Roman"/>
          <w:color w:val="000000"/>
          <w:szCs w:val="24"/>
        </w:rPr>
        <w:t xml:space="preserve"> </w:t>
      </w:r>
      <w:r w:rsidR="00C27F8B">
        <w:rPr>
          <w:rFonts w:cs="Times New Roman"/>
          <w:color w:val="000000"/>
          <w:szCs w:val="24"/>
        </w:rPr>
        <w:t>Comenius University in Bratislava. Faculty</w:t>
      </w:r>
      <w:r w:rsidR="006E3E1C" w:rsidRPr="00B66B5C">
        <w:rPr>
          <w:rFonts w:cs="Times New Roman"/>
          <w:color w:val="000000"/>
          <w:szCs w:val="24"/>
        </w:rPr>
        <w:t xml:space="preserve"> </w:t>
      </w:r>
      <w:r w:rsidR="00C27F8B">
        <w:rPr>
          <w:rFonts w:cs="Times New Roman"/>
          <w:color w:val="000000"/>
          <w:szCs w:val="24"/>
        </w:rPr>
        <w:t>of mathematics, physics</w:t>
      </w:r>
      <w:r w:rsidR="006E3E1C" w:rsidRPr="00B66B5C">
        <w:rPr>
          <w:rFonts w:cs="Times New Roman"/>
          <w:color w:val="000000"/>
          <w:szCs w:val="24"/>
        </w:rPr>
        <w:t xml:space="preserve"> a</w:t>
      </w:r>
      <w:r w:rsidR="00C27F8B">
        <w:rPr>
          <w:rFonts w:cs="Times New Roman"/>
          <w:color w:val="000000"/>
          <w:szCs w:val="24"/>
        </w:rPr>
        <w:t>nd informatics</w:t>
      </w:r>
      <w:r w:rsidR="006E3E1C" w:rsidRPr="00B66B5C">
        <w:rPr>
          <w:rFonts w:cs="Times New Roman"/>
          <w:color w:val="000000"/>
          <w:szCs w:val="24"/>
        </w:rPr>
        <w:t xml:space="preserve">, </w:t>
      </w:r>
      <w:r w:rsidR="00C27F8B">
        <w:rPr>
          <w:rFonts w:cs="Times New Roman"/>
          <w:color w:val="000000"/>
          <w:szCs w:val="24"/>
        </w:rPr>
        <w:t>Department</w:t>
      </w:r>
      <w:r w:rsidR="002F0BA3">
        <w:rPr>
          <w:rFonts w:cs="Times New Roman"/>
          <w:color w:val="000000"/>
          <w:szCs w:val="24"/>
        </w:rPr>
        <w:t xml:space="preserve"> of aplied informatics. Dissertation</w:t>
      </w:r>
      <w:r w:rsidR="00C27F8B">
        <w:rPr>
          <w:rFonts w:cs="Times New Roman"/>
          <w:color w:val="000000"/>
          <w:szCs w:val="24"/>
        </w:rPr>
        <w:t xml:space="preserve"> supervisor</w:t>
      </w:r>
      <w:r w:rsidR="00814A16">
        <w:rPr>
          <w:rFonts w:cs="Times New Roman"/>
          <w:color w:val="000000"/>
          <w:szCs w:val="24"/>
        </w:rPr>
        <w:t>: Mgr. Ján Kľuka, PhD. Bratislava, 2015</w:t>
      </w:r>
      <w:r w:rsidR="006E3E1C" w:rsidRPr="00B66B5C">
        <w:rPr>
          <w:rFonts w:cs="Times New Roman"/>
          <w:color w:val="000000"/>
          <w:szCs w:val="24"/>
        </w:rPr>
        <w:t>.</w:t>
      </w:r>
    </w:p>
    <w:p w14:paraId="62A8C50A" w14:textId="77777777" w:rsidR="00CA6097" w:rsidRPr="00CA6097" w:rsidRDefault="00CA6097" w:rsidP="00CC446D">
      <w:pPr>
        <w:widowControl w:val="0"/>
        <w:overflowPunct w:val="0"/>
        <w:autoSpaceDE w:val="0"/>
        <w:autoSpaceDN w:val="0"/>
        <w:adjustRightInd w:val="0"/>
        <w:spacing w:after="0" w:line="375" w:lineRule="auto"/>
        <w:jc w:val="both"/>
        <w:rPr>
          <w:rFonts w:cs="Times New Roman"/>
          <w:color w:val="000000" w:themeColor="text1"/>
          <w:szCs w:val="24"/>
        </w:rPr>
      </w:pPr>
      <w:r w:rsidRPr="00CA6097">
        <w:rPr>
          <w:rFonts w:cs="Times New Roman"/>
          <w:color w:val="000000" w:themeColor="text1"/>
          <w:szCs w:val="24"/>
          <w:shd w:val="clear" w:color="auto" w:fill="FFFFFF"/>
        </w:rPr>
        <w:t xml:space="preserve">The goal of this work is to </w:t>
      </w:r>
      <w:r w:rsidR="00F907C3">
        <w:rPr>
          <w:rFonts w:cs="Times New Roman"/>
          <w:color w:val="000000" w:themeColor="text1"/>
          <w:szCs w:val="24"/>
          <w:shd w:val="clear" w:color="auto" w:fill="FFFFFF"/>
        </w:rPr>
        <w:t>d</w:t>
      </w:r>
      <w:r w:rsidR="00F907C3" w:rsidRPr="00F907C3">
        <w:rPr>
          <w:rFonts w:cs="Times New Roman"/>
          <w:color w:val="000000" w:themeColor="text1"/>
          <w:szCs w:val="24"/>
          <w:shd w:val="clear" w:color="auto" w:fill="FFFFFF"/>
        </w:rPr>
        <w:t>esign suitable content-addressable storage (CAS) and implement backup, backup maintenance and browsing, and data recovery of a Unix file system over the CAS. The design of the CAS may be based on existing ones (e.g., Git), it should, however, be adjusted for backup purposes. The student is expected to creatively choose, use, and adjust suitable methods of compression (standard lossless compression, delta compression) and garbage collection, the FUSE technology, and, possibly, the file-system event notification mechanism (inotify). The implementation should be object-oriented, modular, and rigorously tested (unit testing covering components critical to reliability of backup). The preferred implementation language is python.</w:t>
      </w:r>
    </w:p>
    <w:p w14:paraId="7F9BEDB1" w14:textId="77777777" w:rsidR="006E3E1C" w:rsidRPr="00B66B5C" w:rsidRDefault="006E3E1C" w:rsidP="00CC446D">
      <w:pPr>
        <w:widowControl w:val="0"/>
        <w:autoSpaceDE w:val="0"/>
        <w:autoSpaceDN w:val="0"/>
        <w:adjustRightInd w:val="0"/>
        <w:spacing w:after="0" w:line="268" w:lineRule="exact"/>
        <w:rPr>
          <w:rFonts w:cs="Times New Roman"/>
          <w:szCs w:val="24"/>
        </w:rPr>
      </w:pPr>
    </w:p>
    <w:p w14:paraId="1BFA9012" w14:textId="77777777" w:rsidR="006E3E1C" w:rsidRPr="00B66B5C" w:rsidRDefault="006E3E1C" w:rsidP="00CC446D">
      <w:pPr>
        <w:spacing w:after="0"/>
      </w:pPr>
      <w:r w:rsidRPr="00B66B5C">
        <w:rPr>
          <w:rFonts w:cs="Times New Roman"/>
          <w:b/>
          <w:bCs/>
        </w:rPr>
        <w:t>K</w:t>
      </w:r>
      <w:r w:rsidR="0075451E" w:rsidRPr="00B66B5C">
        <w:rPr>
          <w:rFonts w:cs="Times New Roman"/>
          <w:b/>
          <w:bCs/>
        </w:rPr>
        <w:t>eywords</w:t>
      </w:r>
      <w:r w:rsidRPr="00B66B5C">
        <w:rPr>
          <w:rFonts w:cs="Times New Roman"/>
          <w:b/>
          <w:bCs/>
        </w:rPr>
        <w:t>:</w:t>
      </w:r>
      <w:r w:rsidR="0028498F">
        <w:rPr>
          <w:rFonts w:cs="Times New Roman"/>
          <w:b/>
          <w:bCs/>
        </w:rPr>
        <w:t xml:space="preserve"> </w:t>
      </w:r>
      <w:r w:rsidR="004600E2">
        <w:rPr>
          <w:rFonts w:cs="Times New Roman"/>
          <w:color w:val="000000"/>
          <w:szCs w:val="24"/>
        </w:rPr>
        <w:t>Backup</w:t>
      </w:r>
      <w:r w:rsidR="00814A16">
        <w:rPr>
          <w:rFonts w:cs="Times New Roman"/>
          <w:color w:val="000000"/>
          <w:szCs w:val="24"/>
        </w:rPr>
        <w:t>, FUSE</w:t>
      </w:r>
      <w:r w:rsidR="00814A16" w:rsidRPr="00B66B5C">
        <w:rPr>
          <w:rFonts w:cs="Times New Roman"/>
          <w:color w:val="000000"/>
          <w:szCs w:val="24"/>
        </w:rPr>
        <w:t xml:space="preserve">, </w:t>
      </w:r>
      <w:r w:rsidR="00814A16">
        <w:rPr>
          <w:rFonts w:cs="Times New Roman"/>
          <w:color w:val="000000"/>
          <w:szCs w:val="24"/>
        </w:rPr>
        <w:t>Rsync, Linux, Python</w:t>
      </w:r>
    </w:p>
    <w:p w14:paraId="7675C440" w14:textId="77777777" w:rsidR="009A0673" w:rsidRPr="006F3062" w:rsidRDefault="0075451E" w:rsidP="00E73C8B">
      <w:pPr>
        <w:rPr>
          <w:b/>
          <w:sz w:val="32"/>
          <w:szCs w:val="32"/>
        </w:rPr>
      </w:pPr>
      <w:r w:rsidRPr="00B66B5C">
        <w:rPr>
          <w:rFonts w:cs="Times New Roman"/>
          <w:szCs w:val="24"/>
        </w:rPr>
        <w:br w:type="page"/>
      </w:r>
      <w:r w:rsidR="00986807" w:rsidRPr="006F3062">
        <w:rPr>
          <w:b/>
          <w:sz w:val="32"/>
          <w:szCs w:val="32"/>
        </w:rPr>
        <w:lastRenderedPageBreak/>
        <w:t>Obsah</w:t>
      </w:r>
    </w:p>
    <w:p w14:paraId="1EF6B08E" w14:textId="77777777" w:rsidR="00CD0DA4" w:rsidRDefault="00FA04E0">
      <w:pPr>
        <w:pStyle w:val="TOC1"/>
        <w:tabs>
          <w:tab w:val="right" w:leader="dot" w:pos="9111"/>
        </w:tabs>
        <w:rPr>
          <w:rFonts w:asciiTheme="minorHAnsi" w:hAnsiTheme="minorHAnsi"/>
          <w:noProof/>
          <w:sz w:val="22"/>
          <w:lang w:eastAsia="sk-SK"/>
        </w:rPr>
      </w:pPr>
      <w:r w:rsidRPr="00D241C3">
        <w:rPr>
          <w:szCs w:val="24"/>
        </w:rPr>
        <w:fldChar w:fldCharType="begin"/>
      </w:r>
      <w:r w:rsidR="00475553" w:rsidRPr="00D241C3">
        <w:rPr>
          <w:szCs w:val="24"/>
        </w:rPr>
        <w:instrText xml:space="preserve"> TOC \o "1-3" \h \z \u </w:instrText>
      </w:r>
      <w:r w:rsidRPr="00D241C3">
        <w:rPr>
          <w:szCs w:val="24"/>
        </w:rPr>
        <w:fldChar w:fldCharType="separate"/>
      </w:r>
      <w:hyperlink w:anchor="_Toc405922246" w:history="1">
        <w:r w:rsidR="00CD0DA4" w:rsidRPr="00FF15AF">
          <w:rPr>
            <w:rStyle w:val="Hyperlink"/>
            <w:noProof/>
          </w:rPr>
          <w:t>Úvod</w:t>
        </w:r>
        <w:r w:rsidR="00CD0DA4">
          <w:rPr>
            <w:noProof/>
            <w:webHidden/>
          </w:rPr>
          <w:tab/>
        </w:r>
        <w:r w:rsidR="00CD0DA4">
          <w:rPr>
            <w:noProof/>
            <w:webHidden/>
          </w:rPr>
          <w:fldChar w:fldCharType="begin"/>
        </w:r>
        <w:r w:rsidR="00CD0DA4">
          <w:rPr>
            <w:noProof/>
            <w:webHidden/>
          </w:rPr>
          <w:instrText xml:space="preserve"> PAGEREF _Toc405922246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78E0013D"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7"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Úvod do problematiky</w:t>
        </w:r>
        <w:r w:rsidR="00CD0DA4">
          <w:rPr>
            <w:noProof/>
            <w:webHidden/>
          </w:rPr>
          <w:tab/>
        </w:r>
        <w:r w:rsidR="00CD0DA4">
          <w:rPr>
            <w:noProof/>
            <w:webHidden/>
          </w:rPr>
          <w:fldChar w:fldCharType="begin"/>
        </w:r>
        <w:r w:rsidR="00CD0DA4">
          <w:rPr>
            <w:noProof/>
            <w:webHidden/>
          </w:rPr>
          <w:instrText xml:space="preserve"> PAGEREF _Toc405922247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49C7034"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8" w:history="1">
        <w:r w:rsidR="00CD0DA4" w:rsidRPr="00FF15AF">
          <w:rPr>
            <w:rStyle w:val="Hyperlink"/>
            <w:noProof/>
          </w:rPr>
          <w:t>1</w:t>
        </w:r>
        <w:r w:rsidR="00CD0DA4">
          <w:rPr>
            <w:rFonts w:asciiTheme="minorHAnsi" w:hAnsiTheme="minorHAnsi"/>
            <w:noProof/>
            <w:sz w:val="22"/>
            <w:lang w:eastAsia="sk-SK"/>
          </w:rPr>
          <w:tab/>
        </w:r>
        <w:r w:rsidR="00CD0DA4" w:rsidRPr="00FF15AF">
          <w:rPr>
            <w:rStyle w:val="Hyperlink"/>
            <w:noProof/>
          </w:rPr>
          <w:t>Návrh riešenia</w:t>
        </w:r>
        <w:r w:rsidR="00CD0DA4">
          <w:rPr>
            <w:noProof/>
            <w:webHidden/>
          </w:rPr>
          <w:tab/>
        </w:r>
        <w:r w:rsidR="00CD0DA4">
          <w:rPr>
            <w:noProof/>
            <w:webHidden/>
          </w:rPr>
          <w:fldChar w:fldCharType="begin"/>
        </w:r>
        <w:r w:rsidR="00CD0DA4">
          <w:rPr>
            <w:noProof/>
            <w:webHidden/>
          </w:rPr>
          <w:instrText xml:space="preserve"> PAGEREF _Toc405922248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0895C39" w14:textId="77777777" w:rsidR="00CD0DA4" w:rsidRDefault="00516752">
      <w:pPr>
        <w:pStyle w:val="TOC1"/>
        <w:tabs>
          <w:tab w:val="left" w:pos="480"/>
          <w:tab w:val="right" w:leader="dot" w:pos="9111"/>
        </w:tabs>
        <w:rPr>
          <w:rFonts w:asciiTheme="minorHAnsi" w:hAnsiTheme="minorHAnsi"/>
          <w:noProof/>
          <w:sz w:val="22"/>
          <w:lang w:eastAsia="sk-SK"/>
        </w:rPr>
      </w:pPr>
      <w:hyperlink w:anchor="_Toc405922249" w:history="1">
        <w:r w:rsidR="00CD0DA4" w:rsidRPr="00FF15AF">
          <w:rPr>
            <w:rStyle w:val="Hyperlink"/>
            <w:noProof/>
          </w:rPr>
          <w:t>2</w:t>
        </w:r>
        <w:r w:rsidR="00CD0DA4">
          <w:rPr>
            <w:rFonts w:asciiTheme="minorHAnsi" w:hAnsiTheme="minorHAnsi"/>
            <w:noProof/>
            <w:sz w:val="22"/>
            <w:lang w:eastAsia="sk-SK"/>
          </w:rPr>
          <w:tab/>
        </w:r>
        <w:r w:rsidR="00CD0DA4" w:rsidRPr="00FF15AF">
          <w:rPr>
            <w:rStyle w:val="Hyperlink"/>
            <w:noProof/>
          </w:rPr>
          <w:t>Implementácia</w:t>
        </w:r>
        <w:r w:rsidR="00CD0DA4">
          <w:rPr>
            <w:noProof/>
            <w:webHidden/>
          </w:rPr>
          <w:tab/>
        </w:r>
        <w:r w:rsidR="00CD0DA4">
          <w:rPr>
            <w:noProof/>
            <w:webHidden/>
          </w:rPr>
          <w:fldChar w:fldCharType="begin"/>
        </w:r>
        <w:r w:rsidR="00CD0DA4">
          <w:rPr>
            <w:noProof/>
            <w:webHidden/>
          </w:rPr>
          <w:instrText xml:space="preserve"> PAGEREF _Toc405922249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70A3CEAC" w14:textId="77777777" w:rsidR="00CD0DA4" w:rsidRDefault="00516752">
      <w:pPr>
        <w:pStyle w:val="TOC1"/>
        <w:tabs>
          <w:tab w:val="right" w:leader="dot" w:pos="9111"/>
        </w:tabs>
        <w:rPr>
          <w:rFonts w:asciiTheme="minorHAnsi" w:hAnsiTheme="minorHAnsi"/>
          <w:noProof/>
          <w:sz w:val="22"/>
          <w:lang w:eastAsia="sk-SK"/>
        </w:rPr>
      </w:pPr>
      <w:hyperlink w:anchor="_Toc405922250" w:history="1">
        <w:r w:rsidR="00CD0DA4" w:rsidRPr="00FF15AF">
          <w:rPr>
            <w:rStyle w:val="Hyperlink"/>
            <w:noProof/>
          </w:rPr>
          <w:t>Záver</w:t>
        </w:r>
        <w:r w:rsidR="00CD0DA4">
          <w:rPr>
            <w:noProof/>
            <w:webHidden/>
          </w:rPr>
          <w:tab/>
        </w:r>
        <w:r w:rsidR="00CD0DA4">
          <w:rPr>
            <w:noProof/>
            <w:webHidden/>
          </w:rPr>
          <w:fldChar w:fldCharType="begin"/>
        </w:r>
        <w:r w:rsidR="00CD0DA4">
          <w:rPr>
            <w:noProof/>
            <w:webHidden/>
          </w:rPr>
          <w:instrText xml:space="preserve"> PAGEREF _Toc405922250 \h </w:instrText>
        </w:r>
        <w:r w:rsidR="00CD0DA4">
          <w:rPr>
            <w:noProof/>
            <w:webHidden/>
          </w:rPr>
        </w:r>
        <w:r w:rsidR="00CD0DA4">
          <w:rPr>
            <w:noProof/>
            <w:webHidden/>
          </w:rPr>
          <w:fldChar w:fldCharType="separate"/>
        </w:r>
        <w:r w:rsidR="00CD0DA4">
          <w:rPr>
            <w:noProof/>
            <w:webHidden/>
          </w:rPr>
          <w:t>10</w:t>
        </w:r>
        <w:r w:rsidR="00CD0DA4">
          <w:rPr>
            <w:noProof/>
            <w:webHidden/>
          </w:rPr>
          <w:fldChar w:fldCharType="end"/>
        </w:r>
      </w:hyperlink>
    </w:p>
    <w:p w14:paraId="573C7FC3" w14:textId="77777777" w:rsidR="00CD0DA4" w:rsidRDefault="00516752">
      <w:pPr>
        <w:pStyle w:val="TOC1"/>
        <w:tabs>
          <w:tab w:val="right" w:leader="dot" w:pos="9111"/>
        </w:tabs>
        <w:rPr>
          <w:rFonts w:asciiTheme="minorHAnsi" w:hAnsiTheme="minorHAnsi"/>
          <w:noProof/>
          <w:sz w:val="22"/>
          <w:lang w:eastAsia="sk-SK"/>
        </w:rPr>
      </w:pPr>
      <w:hyperlink w:anchor="_Toc405922251" w:history="1">
        <w:r w:rsidR="00CD0DA4" w:rsidRPr="00FF15AF">
          <w:rPr>
            <w:rStyle w:val="Hyperlink"/>
            <w:noProof/>
          </w:rPr>
          <w:t>Bibliografia</w:t>
        </w:r>
        <w:r w:rsidR="00CD0DA4">
          <w:rPr>
            <w:noProof/>
            <w:webHidden/>
          </w:rPr>
          <w:tab/>
        </w:r>
        <w:r w:rsidR="00CD0DA4">
          <w:rPr>
            <w:noProof/>
            <w:webHidden/>
          </w:rPr>
          <w:fldChar w:fldCharType="begin"/>
        </w:r>
        <w:r w:rsidR="00CD0DA4">
          <w:rPr>
            <w:noProof/>
            <w:webHidden/>
          </w:rPr>
          <w:instrText xml:space="preserve"> PAGEREF _Toc405922251 \h </w:instrText>
        </w:r>
        <w:r w:rsidR="00CD0DA4">
          <w:rPr>
            <w:noProof/>
            <w:webHidden/>
          </w:rPr>
        </w:r>
        <w:r w:rsidR="00CD0DA4">
          <w:rPr>
            <w:noProof/>
            <w:webHidden/>
          </w:rPr>
          <w:fldChar w:fldCharType="separate"/>
        </w:r>
        <w:r w:rsidR="00CD0DA4">
          <w:rPr>
            <w:noProof/>
            <w:webHidden/>
          </w:rPr>
          <w:t>11</w:t>
        </w:r>
        <w:r w:rsidR="00CD0DA4">
          <w:rPr>
            <w:noProof/>
            <w:webHidden/>
          </w:rPr>
          <w:fldChar w:fldCharType="end"/>
        </w:r>
      </w:hyperlink>
    </w:p>
    <w:p w14:paraId="46FE4F9B" w14:textId="77777777" w:rsidR="00CD0DA4" w:rsidRDefault="00516752">
      <w:pPr>
        <w:pStyle w:val="TOC1"/>
        <w:tabs>
          <w:tab w:val="right" w:leader="dot" w:pos="9111"/>
        </w:tabs>
        <w:rPr>
          <w:rFonts w:asciiTheme="minorHAnsi" w:hAnsiTheme="minorHAnsi"/>
          <w:noProof/>
          <w:sz w:val="22"/>
          <w:lang w:eastAsia="sk-SK"/>
        </w:rPr>
      </w:pPr>
      <w:hyperlink w:anchor="_Toc405922252" w:history="1">
        <w:r w:rsidR="00CD0DA4" w:rsidRPr="00FF15AF">
          <w:rPr>
            <w:rStyle w:val="Hyperlink"/>
            <w:noProof/>
          </w:rPr>
          <w:t>Prílohy</w:t>
        </w:r>
        <w:r w:rsidR="00CD0DA4">
          <w:rPr>
            <w:noProof/>
            <w:webHidden/>
          </w:rPr>
          <w:tab/>
        </w:r>
        <w:r w:rsidR="00CD0DA4">
          <w:rPr>
            <w:noProof/>
            <w:webHidden/>
          </w:rPr>
          <w:fldChar w:fldCharType="begin"/>
        </w:r>
        <w:r w:rsidR="00CD0DA4">
          <w:rPr>
            <w:noProof/>
            <w:webHidden/>
          </w:rPr>
          <w:instrText xml:space="preserve"> PAGEREF _Toc405922252 \h </w:instrText>
        </w:r>
        <w:r w:rsidR="00CD0DA4">
          <w:rPr>
            <w:noProof/>
            <w:webHidden/>
          </w:rPr>
        </w:r>
        <w:r w:rsidR="00CD0DA4">
          <w:rPr>
            <w:noProof/>
            <w:webHidden/>
          </w:rPr>
          <w:fldChar w:fldCharType="separate"/>
        </w:r>
        <w:r w:rsidR="00CD0DA4">
          <w:rPr>
            <w:noProof/>
            <w:webHidden/>
          </w:rPr>
          <w:t>12</w:t>
        </w:r>
        <w:r w:rsidR="00CD0DA4">
          <w:rPr>
            <w:noProof/>
            <w:webHidden/>
          </w:rPr>
          <w:fldChar w:fldCharType="end"/>
        </w:r>
      </w:hyperlink>
    </w:p>
    <w:p w14:paraId="2540B923" w14:textId="77777777" w:rsidR="009A0673" w:rsidRPr="00B66B5C" w:rsidRDefault="00FA04E0">
      <w:r w:rsidRPr="00D241C3">
        <w:rPr>
          <w:szCs w:val="24"/>
        </w:rPr>
        <w:fldChar w:fldCharType="end"/>
      </w:r>
    </w:p>
    <w:p w14:paraId="3F0B46A9" w14:textId="77777777" w:rsidR="009B33AF" w:rsidRDefault="009B33AF">
      <w:pPr>
        <w:sectPr w:rsidR="009B33AF" w:rsidSect="000E0E79">
          <w:pgSz w:w="12240" w:h="15840" w:code="119"/>
          <w:pgMar w:top="1418" w:right="1134" w:bottom="1418" w:left="1985" w:header="720" w:footer="720" w:gutter="0"/>
          <w:pgNumType w:start="8"/>
          <w:cols w:space="720"/>
          <w:docGrid w:linePitch="360"/>
        </w:sectPr>
      </w:pPr>
    </w:p>
    <w:p w14:paraId="2EA29E28" w14:textId="77777777" w:rsidR="00375E66" w:rsidRPr="0020461B" w:rsidRDefault="00E311D8" w:rsidP="0020461B">
      <w:pPr>
        <w:pStyle w:val="Heading1"/>
        <w:numPr>
          <w:ilvl w:val="0"/>
          <w:numId w:val="0"/>
        </w:numPr>
        <w:spacing w:after="240"/>
        <w:ind w:left="-432" w:firstLine="432"/>
        <w:rPr>
          <w:sz w:val="32"/>
          <w:szCs w:val="32"/>
        </w:rPr>
      </w:pPr>
      <w:bookmarkStart w:id="0" w:name="_Toc405922246"/>
      <w:r w:rsidRPr="006F3062">
        <w:rPr>
          <w:sz w:val="32"/>
          <w:szCs w:val="32"/>
        </w:rPr>
        <w:lastRenderedPageBreak/>
        <w:t>Úvod</w:t>
      </w:r>
      <w:bookmarkEnd w:id="0"/>
      <w:r w:rsidR="00375E66">
        <w:br w:type="page"/>
      </w:r>
    </w:p>
    <w:p w14:paraId="2F9A396D" w14:textId="24409E7B" w:rsidR="0037519A" w:rsidRDefault="00EE49BF" w:rsidP="00A56404">
      <w:pPr>
        <w:pStyle w:val="Heading1"/>
        <w:numPr>
          <w:ilvl w:val="0"/>
          <w:numId w:val="4"/>
        </w:numPr>
        <w:spacing w:after="240"/>
        <w:rPr>
          <w:sz w:val="32"/>
          <w:szCs w:val="32"/>
        </w:rPr>
      </w:pPr>
      <w:del w:id="1" w:author="Ján Kľuka" w:date="2015-04-28T22:09:00Z">
        <w:r w:rsidDel="0005026B">
          <w:rPr>
            <w:sz w:val="32"/>
            <w:szCs w:val="32"/>
          </w:rPr>
          <w:lastRenderedPageBreak/>
          <w:delText>Existujúce riešenia</w:delText>
        </w:r>
      </w:del>
      <w:ins w:id="2" w:author="Ján Kľuka" w:date="2015-04-28T22:09:00Z">
        <w:r w:rsidR="0005026B">
          <w:rPr>
            <w:sz w:val="32"/>
            <w:szCs w:val="32"/>
          </w:rPr>
          <w:t>Východiská</w:t>
        </w:r>
      </w:ins>
    </w:p>
    <w:p w14:paraId="4A99DCB8" w14:textId="77777777" w:rsidR="006A33FF" w:rsidRDefault="006A33FF" w:rsidP="00EF0C11">
      <w:pPr>
        <w:ind w:left="432"/>
      </w:pPr>
      <w:r>
        <w:t>V tejto kapitole budú uvedené existujúce riešenia zálohovania dát a ich základný princíp fungovania.</w:t>
      </w:r>
    </w:p>
    <w:p w14:paraId="0BB55BAF" w14:textId="77777777" w:rsidR="00145C44" w:rsidRPr="006A33FF" w:rsidRDefault="00145C44" w:rsidP="00EF0C11">
      <w:pPr>
        <w:ind w:left="432"/>
      </w:pPr>
    </w:p>
    <w:p w14:paraId="478AFE13" w14:textId="40383E74" w:rsidR="00EE49BF" w:rsidRDefault="00EE49BF" w:rsidP="003F0D86">
      <w:pPr>
        <w:pStyle w:val="Heading2"/>
        <w:spacing w:after="240"/>
        <w:ind w:left="567" w:hanging="567"/>
        <w:rPr>
          <w:szCs w:val="28"/>
        </w:rPr>
      </w:pPr>
      <w:bookmarkStart w:id="3" w:name="_Toc405922248"/>
      <w:del w:id="4" w:author="Ján Kľuka" w:date="2015-04-28T22:08:00Z">
        <w:r w:rsidDel="0005026B">
          <w:rPr>
            <w:szCs w:val="28"/>
          </w:rPr>
          <w:delText>Software</w:delText>
        </w:r>
      </w:del>
      <w:ins w:id="5" w:author="Ján Kľuka" w:date="2015-04-28T22:08:00Z">
        <w:r w:rsidR="0005026B">
          <w:rPr>
            <w:szCs w:val="28"/>
          </w:rPr>
          <w:t>Existujúce zálohovacie riešenia</w:t>
        </w:r>
      </w:ins>
    </w:p>
    <w:p w14:paraId="3A41ECE7" w14:textId="77777777" w:rsidR="003F0D86" w:rsidRDefault="003F0D86" w:rsidP="003F0D86">
      <w:pPr>
        <w:spacing w:after="0"/>
        <w:ind w:firstLine="567"/>
      </w:pPr>
      <w:commentRangeStart w:id="6"/>
      <w:r>
        <w:t xml:space="preserve">Duplicity: </w:t>
      </w:r>
      <w:hyperlink r:id="rId9" w:history="1">
        <w:r w:rsidRPr="00174297">
          <w:rPr>
            <w:rStyle w:val="Hyperlink"/>
          </w:rPr>
          <w:t>http://www.nongnu.org/rdiff-backup/</w:t>
        </w:r>
      </w:hyperlink>
    </w:p>
    <w:p w14:paraId="0E2A3722" w14:textId="77777777" w:rsidR="003F0D86" w:rsidRDefault="003F0D86" w:rsidP="003F0D86">
      <w:pPr>
        <w:spacing w:after="0"/>
        <w:ind w:firstLine="567"/>
      </w:pPr>
      <w:r>
        <w:t xml:space="preserve">Time Machine: </w:t>
      </w:r>
      <w:hyperlink r:id="rId10" w:history="1">
        <w:r w:rsidRPr="00174297">
          <w:rPr>
            <w:rStyle w:val="Hyperlink"/>
          </w:rPr>
          <w:t>https://support.apple.com/en-us/HT201250</w:t>
        </w:r>
      </w:hyperlink>
    </w:p>
    <w:p w14:paraId="0491C555" w14:textId="77777777" w:rsidR="003F0D86" w:rsidRPr="003F0D86" w:rsidRDefault="003F0D86" w:rsidP="003F0D86">
      <w:pPr>
        <w:ind w:firstLine="567"/>
      </w:pPr>
      <w:r>
        <w:t xml:space="preserve">AMANDA: </w:t>
      </w:r>
      <w:r w:rsidRPr="003F0D86">
        <w:t>http://www.amanda.org/</w:t>
      </w:r>
    </w:p>
    <w:tbl>
      <w:tblPr>
        <w:tblStyle w:val="TableGrid"/>
        <w:tblpPr w:leftFromText="141" w:rightFromText="141" w:vertAnchor="text" w:horzAnchor="margin" w:tblpY="208"/>
        <w:tblW w:w="0" w:type="auto"/>
        <w:tblLook w:val="04A0" w:firstRow="1" w:lastRow="0" w:firstColumn="1" w:lastColumn="0" w:noHBand="0" w:noVBand="1"/>
      </w:tblPr>
      <w:tblGrid>
        <w:gridCol w:w="1846"/>
        <w:gridCol w:w="1501"/>
        <w:gridCol w:w="1501"/>
        <w:gridCol w:w="1501"/>
        <w:gridCol w:w="1513"/>
        <w:gridCol w:w="1475"/>
      </w:tblGrid>
      <w:tr w:rsidR="009E579B" w14:paraId="37076669" w14:textId="77777777" w:rsidTr="009E579B">
        <w:tc>
          <w:tcPr>
            <w:tcW w:w="2288" w:type="dxa"/>
          </w:tcPr>
          <w:commentRangeEnd w:id="6"/>
          <w:p w14:paraId="674C0746" w14:textId="77777777" w:rsidR="009E579B" w:rsidRPr="009E579B" w:rsidRDefault="009E579B" w:rsidP="009E579B">
            <w:pPr>
              <w:pStyle w:val="Heading1"/>
              <w:numPr>
                <w:ilvl w:val="0"/>
                <w:numId w:val="0"/>
              </w:numPr>
              <w:spacing w:before="120"/>
              <w:jc w:val="center"/>
              <w:outlineLvl w:val="0"/>
              <w:rPr>
                <w:sz w:val="22"/>
                <w:szCs w:val="22"/>
              </w:rPr>
            </w:pPr>
            <w:r>
              <w:rPr>
                <w:rStyle w:val="CommentReference"/>
                <w:rFonts w:eastAsiaTheme="minorEastAsia" w:cstheme="minorBidi"/>
                <w:b w:val="0"/>
                <w:bCs w:val="0"/>
                <w:color w:val="auto"/>
              </w:rPr>
              <w:commentReference w:id="6"/>
            </w:r>
          </w:p>
        </w:tc>
        <w:tc>
          <w:tcPr>
            <w:tcW w:w="1595" w:type="dxa"/>
          </w:tcPr>
          <w:p w14:paraId="6ABFE78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rdiff-backup</w:t>
            </w:r>
          </w:p>
        </w:tc>
        <w:tc>
          <w:tcPr>
            <w:tcW w:w="1595" w:type="dxa"/>
          </w:tcPr>
          <w:p w14:paraId="5F2179AF"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duplicity</w:t>
            </w:r>
          </w:p>
        </w:tc>
        <w:tc>
          <w:tcPr>
            <w:tcW w:w="1595" w:type="dxa"/>
          </w:tcPr>
          <w:p w14:paraId="22461A66"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Time Machine</w:t>
            </w:r>
          </w:p>
        </w:tc>
        <w:tc>
          <w:tcPr>
            <w:tcW w:w="1610" w:type="dxa"/>
          </w:tcPr>
          <w:p w14:paraId="766F7D23"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AMANDA</w:t>
            </w:r>
          </w:p>
        </w:tc>
        <w:tc>
          <w:tcPr>
            <w:tcW w:w="522" w:type="dxa"/>
          </w:tcPr>
          <w:p w14:paraId="2E20AFDC"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Git</w:t>
            </w:r>
          </w:p>
        </w:tc>
      </w:tr>
      <w:tr w:rsidR="009E579B" w14:paraId="3C151B31" w14:textId="77777777" w:rsidTr="009E579B">
        <w:tc>
          <w:tcPr>
            <w:tcW w:w="2288" w:type="dxa"/>
          </w:tcPr>
          <w:p w14:paraId="31F09BAB" w14:textId="77777777" w:rsidR="009E579B" w:rsidRPr="009E579B" w:rsidRDefault="009E579B" w:rsidP="009E579B">
            <w:pPr>
              <w:pStyle w:val="Heading1"/>
              <w:numPr>
                <w:ilvl w:val="0"/>
                <w:numId w:val="0"/>
              </w:numPr>
              <w:spacing w:before="120"/>
              <w:jc w:val="center"/>
              <w:outlineLvl w:val="0"/>
              <w:rPr>
                <w:sz w:val="22"/>
                <w:szCs w:val="22"/>
              </w:rPr>
            </w:pPr>
            <w:commentRangeStart w:id="7"/>
            <w:commentRangeStart w:id="8"/>
            <w:r w:rsidRPr="009E579B">
              <w:rPr>
                <w:sz w:val="22"/>
                <w:szCs w:val="22"/>
              </w:rPr>
              <w:t>Licencia</w:t>
            </w:r>
            <w:commentRangeEnd w:id="7"/>
            <w:r w:rsidR="009B513B">
              <w:rPr>
                <w:rStyle w:val="CommentReference"/>
                <w:rFonts w:eastAsiaTheme="minorEastAsia" w:cstheme="minorBidi"/>
                <w:b w:val="0"/>
                <w:bCs w:val="0"/>
                <w:color w:val="auto"/>
              </w:rPr>
              <w:commentReference w:id="7"/>
            </w:r>
            <w:commentRangeEnd w:id="8"/>
            <w:r w:rsidR="009B513B">
              <w:rPr>
                <w:rStyle w:val="CommentReference"/>
                <w:rFonts w:eastAsiaTheme="minorEastAsia" w:cstheme="minorBidi"/>
                <w:b w:val="0"/>
                <w:bCs w:val="0"/>
                <w:color w:val="auto"/>
              </w:rPr>
              <w:commentReference w:id="8"/>
            </w:r>
          </w:p>
        </w:tc>
        <w:tc>
          <w:tcPr>
            <w:tcW w:w="1595" w:type="dxa"/>
          </w:tcPr>
          <w:p w14:paraId="7690BA9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29526FD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GPL</w:t>
            </w:r>
          </w:p>
        </w:tc>
        <w:tc>
          <w:tcPr>
            <w:tcW w:w="1595" w:type="dxa"/>
          </w:tcPr>
          <w:p w14:paraId="5A9A8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Apple Inc.</w:t>
            </w:r>
          </w:p>
        </w:tc>
        <w:tc>
          <w:tcPr>
            <w:tcW w:w="1610" w:type="dxa"/>
          </w:tcPr>
          <w:p w14:paraId="758CF13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BSD</w:t>
            </w:r>
          </w:p>
        </w:tc>
        <w:tc>
          <w:tcPr>
            <w:tcW w:w="522" w:type="dxa"/>
          </w:tcPr>
          <w:p w14:paraId="3B0EA678"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GPL</w:t>
            </w:r>
          </w:p>
        </w:tc>
      </w:tr>
      <w:tr w:rsidR="009E579B" w14:paraId="0B5F08F9" w14:textId="77777777" w:rsidTr="009E579B">
        <w:tc>
          <w:tcPr>
            <w:tcW w:w="2288" w:type="dxa"/>
          </w:tcPr>
          <w:p w14:paraId="10C0F93A"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Windows/OS X/</w:t>
            </w:r>
            <w:r w:rsidRPr="009E579B">
              <w:rPr>
                <w:sz w:val="22"/>
                <w:szCs w:val="22"/>
              </w:rPr>
              <w:br/>
              <w:t>Linux</w:t>
            </w:r>
          </w:p>
        </w:tc>
        <w:tc>
          <w:tcPr>
            <w:tcW w:w="1595" w:type="dxa"/>
          </w:tcPr>
          <w:p w14:paraId="5625D20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03F82E78"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1B5AB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B"/>
            </w:r>
          </w:p>
        </w:tc>
        <w:tc>
          <w:tcPr>
            <w:tcW w:w="1610" w:type="dxa"/>
          </w:tcPr>
          <w:p w14:paraId="2B74870F"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522" w:type="dxa"/>
          </w:tcPr>
          <w:p w14:paraId="306E1D19"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61E2A93" w14:textId="77777777" w:rsidTr="009E579B">
        <w:tc>
          <w:tcPr>
            <w:tcW w:w="2288" w:type="dxa"/>
          </w:tcPr>
          <w:p w14:paraId="57E7F778"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Príkazový riadok</w:t>
            </w:r>
          </w:p>
        </w:tc>
        <w:tc>
          <w:tcPr>
            <w:tcW w:w="1595" w:type="dxa"/>
          </w:tcPr>
          <w:p w14:paraId="790DAD94"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1CC8F1B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595" w:type="dxa"/>
          </w:tcPr>
          <w:p w14:paraId="63ECCE91"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C"/>
            </w:r>
            <w:r w:rsidRPr="009E579B">
              <w:rPr>
                <w:b w:val="0"/>
                <w:sz w:val="22"/>
                <w:szCs w:val="22"/>
              </w:rPr>
              <w:t>/</w:t>
            </w:r>
            <w:r w:rsidRPr="009E579B">
              <w:rPr>
                <w:b w:val="0"/>
                <w:sz w:val="22"/>
                <w:szCs w:val="22"/>
              </w:rPr>
              <w:sym w:font="Wingdings" w:char="F0FC"/>
            </w:r>
          </w:p>
        </w:tc>
        <w:tc>
          <w:tcPr>
            <w:tcW w:w="1610" w:type="dxa"/>
          </w:tcPr>
          <w:p w14:paraId="0EBD84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sym w:font="Wingdings" w:char="F0FB"/>
            </w:r>
            <w:r w:rsidRPr="009E579B">
              <w:rPr>
                <w:b w:val="0"/>
                <w:sz w:val="22"/>
                <w:szCs w:val="22"/>
              </w:rPr>
              <w:t>/</w:t>
            </w:r>
            <w:r w:rsidRPr="009E579B">
              <w:rPr>
                <w:b w:val="0"/>
                <w:sz w:val="22"/>
                <w:szCs w:val="22"/>
              </w:rPr>
              <w:sym w:font="Wingdings" w:char="F0FC"/>
            </w:r>
          </w:p>
        </w:tc>
        <w:tc>
          <w:tcPr>
            <w:tcW w:w="522" w:type="dxa"/>
          </w:tcPr>
          <w:p w14:paraId="17918EC0"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4D73E019" w14:textId="77777777" w:rsidTr="009E579B">
        <w:tc>
          <w:tcPr>
            <w:tcW w:w="2288" w:type="dxa"/>
          </w:tcPr>
          <w:p w14:paraId="0E54268B" w14:textId="77777777" w:rsidR="009E579B" w:rsidRPr="009E579B" w:rsidRDefault="009E579B" w:rsidP="009E579B">
            <w:pPr>
              <w:pStyle w:val="Heading1"/>
              <w:numPr>
                <w:ilvl w:val="0"/>
                <w:numId w:val="0"/>
              </w:numPr>
              <w:spacing w:before="120"/>
              <w:jc w:val="center"/>
              <w:outlineLvl w:val="0"/>
              <w:rPr>
                <w:sz w:val="22"/>
                <w:szCs w:val="22"/>
              </w:rPr>
            </w:pPr>
            <w:commentRangeStart w:id="9"/>
            <w:r w:rsidRPr="009E579B">
              <w:rPr>
                <w:sz w:val="22"/>
                <w:szCs w:val="22"/>
              </w:rPr>
              <w:t>GUI</w:t>
            </w:r>
            <w:commentRangeEnd w:id="9"/>
            <w:r w:rsidRPr="009E579B">
              <w:rPr>
                <w:rStyle w:val="CommentReference"/>
                <w:rFonts w:eastAsiaTheme="minorEastAsia" w:cstheme="minorBidi"/>
                <w:b w:val="0"/>
                <w:bCs w:val="0"/>
                <w:color w:val="auto"/>
                <w:sz w:val="22"/>
                <w:szCs w:val="22"/>
              </w:rPr>
              <w:commentReference w:id="9"/>
            </w:r>
          </w:p>
        </w:tc>
        <w:tc>
          <w:tcPr>
            <w:tcW w:w="1595" w:type="dxa"/>
          </w:tcPr>
          <w:p w14:paraId="4D574D81" w14:textId="77777777" w:rsidR="009E579B" w:rsidRPr="009E579B" w:rsidRDefault="009E579B" w:rsidP="009E579B">
            <w:pPr>
              <w:pStyle w:val="Heading1"/>
              <w:numPr>
                <w:ilvl w:val="0"/>
                <w:numId w:val="0"/>
              </w:numPr>
              <w:spacing w:before="120"/>
              <w:jc w:val="center"/>
              <w:outlineLvl w:val="0"/>
              <w:rPr>
                <w:b w:val="0"/>
                <w:sz w:val="22"/>
                <w:szCs w:val="22"/>
                <w:lang w:val="en-US"/>
              </w:rPr>
            </w:pPr>
            <w:r w:rsidRPr="009E579B">
              <w:rPr>
                <w:b w:val="0"/>
                <w:sz w:val="22"/>
                <w:szCs w:val="22"/>
                <w:lang w:val="en-US"/>
              </w:rPr>
              <w:t>???</w:t>
            </w:r>
          </w:p>
        </w:tc>
        <w:tc>
          <w:tcPr>
            <w:tcW w:w="1595" w:type="dxa"/>
          </w:tcPr>
          <w:p w14:paraId="294531BF"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5E9224B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27980A8D"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0ED99D4A"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BB39440" w14:textId="77777777" w:rsidTr="009E579B">
        <w:tc>
          <w:tcPr>
            <w:tcW w:w="2288" w:type="dxa"/>
          </w:tcPr>
          <w:p w14:paraId="7168EC1B"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Prog</w:t>
            </w:r>
            <w:r>
              <w:rPr>
                <w:sz w:val="22"/>
                <w:szCs w:val="22"/>
              </w:rPr>
              <w:t>.</w:t>
            </w:r>
            <w:r w:rsidRPr="009E579B">
              <w:rPr>
                <w:sz w:val="22"/>
                <w:szCs w:val="22"/>
              </w:rPr>
              <w:t xml:space="preserve"> jazyk</w:t>
            </w:r>
          </w:p>
        </w:tc>
        <w:tc>
          <w:tcPr>
            <w:tcW w:w="1595" w:type="dxa"/>
          </w:tcPr>
          <w:p w14:paraId="6136BD85"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0C117EF2"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Python</w:t>
            </w:r>
          </w:p>
        </w:tc>
        <w:tc>
          <w:tcPr>
            <w:tcW w:w="1595" w:type="dxa"/>
          </w:tcPr>
          <w:p w14:paraId="163FC569"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w:t>
            </w:r>
          </w:p>
        </w:tc>
        <w:tc>
          <w:tcPr>
            <w:tcW w:w="1610" w:type="dxa"/>
          </w:tcPr>
          <w:p w14:paraId="2785092A"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C, Perl</w:t>
            </w:r>
          </w:p>
        </w:tc>
        <w:tc>
          <w:tcPr>
            <w:tcW w:w="522" w:type="dxa"/>
          </w:tcPr>
          <w:p w14:paraId="35BD56B1"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5607CFBF" w14:textId="77777777" w:rsidTr="009E579B">
        <w:tc>
          <w:tcPr>
            <w:tcW w:w="2288" w:type="dxa"/>
          </w:tcPr>
          <w:p w14:paraId="734B2DD1" w14:textId="77777777" w:rsidR="009E579B" w:rsidRPr="009E579B" w:rsidRDefault="009E579B" w:rsidP="009E579B">
            <w:pPr>
              <w:pStyle w:val="Heading1"/>
              <w:numPr>
                <w:ilvl w:val="0"/>
                <w:numId w:val="0"/>
              </w:numPr>
              <w:spacing w:before="120"/>
              <w:jc w:val="center"/>
              <w:outlineLvl w:val="0"/>
              <w:rPr>
                <w:sz w:val="22"/>
                <w:szCs w:val="22"/>
              </w:rPr>
            </w:pPr>
            <w:r w:rsidRPr="009E579B">
              <w:rPr>
                <w:sz w:val="22"/>
                <w:szCs w:val="22"/>
              </w:rPr>
              <w:t>Verziovanie</w:t>
            </w:r>
          </w:p>
        </w:tc>
        <w:tc>
          <w:tcPr>
            <w:tcW w:w="1595" w:type="dxa"/>
          </w:tcPr>
          <w:p w14:paraId="2629B1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c>
          <w:tcPr>
            <w:tcW w:w="1595" w:type="dxa"/>
          </w:tcPr>
          <w:p w14:paraId="288E179D"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595" w:type="dxa"/>
          </w:tcPr>
          <w:p w14:paraId="6E2CB940"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1610" w:type="dxa"/>
          </w:tcPr>
          <w:p w14:paraId="44CBB693"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Inkrementálne</w:t>
            </w:r>
          </w:p>
        </w:tc>
        <w:tc>
          <w:tcPr>
            <w:tcW w:w="522" w:type="dxa"/>
          </w:tcPr>
          <w:p w14:paraId="5627F5A6" w14:textId="77777777" w:rsidR="009E579B" w:rsidRPr="009E579B" w:rsidRDefault="009E579B" w:rsidP="009E579B">
            <w:pPr>
              <w:pStyle w:val="Heading1"/>
              <w:numPr>
                <w:ilvl w:val="0"/>
                <w:numId w:val="0"/>
              </w:numPr>
              <w:spacing w:before="120"/>
              <w:jc w:val="center"/>
              <w:outlineLvl w:val="0"/>
              <w:rPr>
                <w:b w:val="0"/>
                <w:sz w:val="22"/>
                <w:szCs w:val="22"/>
              </w:rPr>
            </w:pPr>
            <w:r w:rsidRPr="009E579B">
              <w:rPr>
                <w:b w:val="0"/>
                <w:sz w:val="22"/>
                <w:szCs w:val="22"/>
              </w:rPr>
              <w:t>opačné inkrementálne</w:t>
            </w:r>
          </w:p>
        </w:tc>
      </w:tr>
      <w:tr w:rsidR="009E579B" w14:paraId="6CA9B44B" w14:textId="77777777" w:rsidTr="009E579B">
        <w:tc>
          <w:tcPr>
            <w:tcW w:w="2288" w:type="dxa"/>
          </w:tcPr>
          <w:p w14:paraId="04B9C88D"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Kompresia</w:t>
            </w:r>
          </w:p>
        </w:tc>
        <w:tc>
          <w:tcPr>
            <w:tcW w:w="1595" w:type="dxa"/>
          </w:tcPr>
          <w:p w14:paraId="664F8DDB"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501F316"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6D7556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0DF34188"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4825C95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32628780" w14:textId="77777777" w:rsidTr="009E579B">
        <w:tc>
          <w:tcPr>
            <w:tcW w:w="2288" w:type="dxa"/>
          </w:tcPr>
          <w:p w14:paraId="45768919" w14:textId="77777777" w:rsidR="009E579B" w:rsidRPr="009E579B" w:rsidRDefault="009E579B" w:rsidP="009E579B">
            <w:pPr>
              <w:pStyle w:val="Heading1"/>
              <w:numPr>
                <w:ilvl w:val="0"/>
                <w:numId w:val="0"/>
              </w:numPr>
              <w:spacing w:before="120"/>
              <w:jc w:val="center"/>
              <w:outlineLvl w:val="0"/>
              <w:rPr>
                <w:sz w:val="22"/>
                <w:szCs w:val="22"/>
              </w:rPr>
            </w:pPr>
            <w:r>
              <w:rPr>
                <w:sz w:val="22"/>
                <w:szCs w:val="22"/>
              </w:rPr>
              <w:t>Delta kompresia</w:t>
            </w:r>
          </w:p>
        </w:tc>
        <w:tc>
          <w:tcPr>
            <w:tcW w:w="1595" w:type="dxa"/>
          </w:tcPr>
          <w:p w14:paraId="6F7654A1"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2999887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02143CE2" w14:textId="77777777" w:rsidR="009E579B" w:rsidRPr="009E579B" w:rsidRDefault="009E579B" w:rsidP="009E579B">
            <w:pPr>
              <w:pStyle w:val="Heading1"/>
              <w:numPr>
                <w:ilvl w:val="0"/>
                <w:numId w:val="0"/>
              </w:numPr>
              <w:spacing w:before="120"/>
              <w:jc w:val="center"/>
              <w:outlineLvl w:val="0"/>
              <w:rPr>
                <w:b w:val="0"/>
                <w:sz w:val="22"/>
                <w:szCs w:val="22"/>
              </w:rPr>
            </w:pPr>
          </w:p>
        </w:tc>
        <w:tc>
          <w:tcPr>
            <w:tcW w:w="1610" w:type="dxa"/>
          </w:tcPr>
          <w:p w14:paraId="5D7057C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9E57266" w14:textId="77777777" w:rsidR="009E579B" w:rsidRPr="009E579B" w:rsidRDefault="009E579B" w:rsidP="009E579B">
            <w:pPr>
              <w:pStyle w:val="Heading1"/>
              <w:numPr>
                <w:ilvl w:val="0"/>
                <w:numId w:val="0"/>
              </w:numPr>
              <w:spacing w:before="120"/>
              <w:jc w:val="center"/>
              <w:outlineLvl w:val="0"/>
              <w:rPr>
                <w:b w:val="0"/>
                <w:sz w:val="22"/>
                <w:szCs w:val="22"/>
              </w:rPr>
            </w:pPr>
          </w:p>
        </w:tc>
      </w:tr>
      <w:tr w:rsidR="009E579B" w14:paraId="6897C4CD" w14:textId="77777777" w:rsidTr="009E579B">
        <w:tc>
          <w:tcPr>
            <w:tcW w:w="2288" w:type="dxa"/>
          </w:tcPr>
          <w:p w14:paraId="08F5082E" w14:textId="77777777" w:rsidR="009E579B" w:rsidRDefault="00F10821" w:rsidP="00F10821">
            <w:pPr>
              <w:pStyle w:val="Heading1"/>
              <w:numPr>
                <w:ilvl w:val="0"/>
                <w:numId w:val="0"/>
              </w:numPr>
              <w:spacing w:before="120"/>
              <w:jc w:val="center"/>
              <w:outlineLvl w:val="0"/>
              <w:rPr>
                <w:sz w:val="22"/>
                <w:szCs w:val="22"/>
              </w:rPr>
            </w:pPr>
            <w:r>
              <w:rPr>
                <w:sz w:val="22"/>
                <w:szCs w:val="22"/>
              </w:rPr>
              <w:t>Jednoduché p</w:t>
            </w:r>
            <w:r w:rsidR="009E579B">
              <w:rPr>
                <w:sz w:val="22"/>
                <w:szCs w:val="22"/>
              </w:rPr>
              <w:t>rezeranie záloh</w:t>
            </w:r>
          </w:p>
        </w:tc>
        <w:tc>
          <w:tcPr>
            <w:tcW w:w="1595" w:type="dxa"/>
          </w:tcPr>
          <w:p w14:paraId="3B47758C"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najnovšia</w:t>
            </w:r>
          </w:p>
        </w:tc>
        <w:tc>
          <w:tcPr>
            <w:tcW w:w="1595" w:type="dxa"/>
          </w:tcPr>
          <w:p w14:paraId="3F755579" w14:textId="77777777" w:rsidR="009E579B" w:rsidRPr="009E579B" w:rsidRDefault="009E579B" w:rsidP="009E579B">
            <w:pPr>
              <w:pStyle w:val="Heading1"/>
              <w:numPr>
                <w:ilvl w:val="0"/>
                <w:numId w:val="0"/>
              </w:numPr>
              <w:spacing w:before="120"/>
              <w:jc w:val="center"/>
              <w:outlineLvl w:val="0"/>
              <w:rPr>
                <w:b w:val="0"/>
                <w:sz w:val="22"/>
                <w:szCs w:val="22"/>
              </w:rPr>
            </w:pPr>
          </w:p>
        </w:tc>
        <w:tc>
          <w:tcPr>
            <w:tcW w:w="1595" w:type="dxa"/>
          </w:tcPr>
          <w:p w14:paraId="135CE617"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c>
          <w:tcPr>
            <w:tcW w:w="1610" w:type="dxa"/>
          </w:tcPr>
          <w:p w14:paraId="6DF3BFBE" w14:textId="77777777" w:rsidR="009E579B" w:rsidRPr="009E579B" w:rsidRDefault="009E579B" w:rsidP="009E579B">
            <w:pPr>
              <w:pStyle w:val="Heading1"/>
              <w:numPr>
                <w:ilvl w:val="0"/>
                <w:numId w:val="0"/>
              </w:numPr>
              <w:spacing w:before="120"/>
              <w:jc w:val="center"/>
              <w:outlineLvl w:val="0"/>
              <w:rPr>
                <w:b w:val="0"/>
                <w:sz w:val="22"/>
                <w:szCs w:val="22"/>
              </w:rPr>
            </w:pPr>
          </w:p>
        </w:tc>
        <w:tc>
          <w:tcPr>
            <w:tcW w:w="522" w:type="dxa"/>
          </w:tcPr>
          <w:p w14:paraId="3B0FCF7D" w14:textId="77777777" w:rsidR="009E579B" w:rsidRPr="009E579B" w:rsidRDefault="009E579B" w:rsidP="009E579B">
            <w:pPr>
              <w:pStyle w:val="Heading1"/>
              <w:numPr>
                <w:ilvl w:val="0"/>
                <w:numId w:val="0"/>
              </w:numPr>
              <w:spacing w:before="120"/>
              <w:jc w:val="center"/>
              <w:outlineLvl w:val="0"/>
              <w:rPr>
                <w:b w:val="0"/>
                <w:sz w:val="22"/>
                <w:szCs w:val="22"/>
              </w:rPr>
            </w:pPr>
            <w:r>
              <w:rPr>
                <w:b w:val="0"/>
                <w:sz w:val="22"/>
                <w:szCs w:val="22"/>
              </w:rPr>
              <w:t>všetky</w:t>
            </w:r>
          </w:p>
        </w:tc>
      </w:tr>
      <w:tr w:rsidR="000A36D3" w14:paraId="285E4832" w14:textId="77777777" w:rsidTr="009E579B">
        <w:tc>
          <w:tcPr>
            <w:tcW w:w="2288" w:type="dxa"/>
          </w:tcPr>
          <w:p w14:paraId="2165D6DF" w14:textId="77777777" w:rsidR="000A36D3" w:rsidRDefault="000A36D3" w:rsidP="009E579B">
            <w:pPr>
              <w:pStyle w:val="Heading1"/>
              <w:numPr>
                <w:ilvl w:val="0"/>
                <w:numId w:val="0"/>
              </w:numPr>
              <w:spacing w:before="120"/>
              <w:jc w:val="center"/>
              <w:outlineLvl w:val="0"/>
              <w:rPr>
                <w:sz w:val="22"/>
                <w:szCs w:val="22"/>
              </w:rPr>
            </w:pPr>
            <w:r>
              <w:rPr>
                <w:sz w:val="22"/>
                <w:szCs w:val="22"/>
              </w:rPr>
              <w:t xml:space="preserve">Zmazanie ľubovoľnej </w:t>
            </w:r>
            <w:r>
              <w:rPr>
                <w:sz w:val="22"/>
                <w:szCs w:val="22"/>
              </w:rPr>
              <w:lastRenderedPageBreak/>
              <w:t>zálohy</w:t>
            </w:r>
          </w:p>
        </w:tc>
        <w:tc>
          <w:tcPr>
            <w:tcW w:w="1595" w:type="dxa"/>
          </w:tcPr>
          <w:p w14:paraId="5AF10027" w14:textId="77777777" w:rsidR="000A36D3" w:rsidRDefault="000A36D3" w:rsidP="009E579B">
            <w:pPr>
              <w:pStyle w:val="Heading1"/>
              <w:numPr>
                <w:ilvl w:val="0"/>
                <w:numId w:val="0"/>
              </w:numPr>
              <w:spacing w:before="120"/>
              <w:jc w:val="center"/>
              <w:outlineLvl w:val="0"/>
              <w:rPr>
                <w:b w:val="0"/>
                <w:sz w:val="22"/>
                <w:szCs w:val="22"/>
              </w:rPr>
            </w:pPr>
          </w:p>
        </w:tc>
        <w:tc>
          <w:tcPr>
            <w:tcW w:w="1595" w:type="dxa"/>
          </w:tcPr>
          <w:p w14:paraId="6A9FBB85" w14:textId="77777777" w:rsidR="000A36D3" w:rsidRPr="009E579B" w:rsidRDefault="000A36D3" w:rsidP="009E579B">
            <w:pPr>
              <w:pStyle w:val="Heading1"/>
              <w:numPr>
                <w:ilvl w:val="0"/>
                <w:numId w:val="0"/>
              </w:numPr>
              <w:spacing w:before="120"/>
              <w:jc w:val="center"/>
              <w:outlineLvl w:val="0"/>
              <w:rPr>
                <w:b w:val="0"/>
                <w:sz w:val="22"/>
                <w:szCs w:val="22"/>
              </w:rPr>
            </w:pPr>
          </w:p>
        </w:tc>
        <w:tc>
          <w:tcPr>
            <w:tcW w:w="1595" w:type="dxa"/>
          </w:tcPr>
          <w:p w14:paraId="0CE9D7FA" w14:textId="77777777" w:rsidR="000A36D3" w:rsidRDefault="000A36D3" w:rsidP="009E579B">
            <w:pPr>
              <w:pStyle w:val="Heading1"/>
              <w:numPr>
                <w:ilvl w:val="0"/>
                <w:numId w:val="0"/>
              </w:numPr>
              <w:spacing w:before="120"/>
              <w:jc w:val="center"/>
              <w:outlineLvl w:val="0"/>
              <w:rPr>
                <w:b w:val="0"/>
                <w:sz w:val="22"/>
                <w:szCs w:val="22"/>
              </w:rPr>
            </w:pPr>
          </w:p>
        </w:tc>
        <w:tc>
          <w:tcPr>
            <w:tcW w:w="1610" w:type="dxa"/>
          </w:tcPr>
          <w:p w14:paraId="020F5290" w14:textId="77777777" w:rsidR="000A36D3" w:rsidRPr="009E579B" w:rsidRDefault="000A36D3" w:rsidP="009E579B">
            <w:pPr>
              <w:pStyle w:val="Heading1"/>
              <w:numPr>
                <w:ilvl w:val="0"/>
                <w:numId w:val="0"/>
              </w:numPr>
              <w:spacing w:before="120"/>
              <w:jc w:val="center"/>
              <w:outlineLvl w:val="0"/>
              <w:rPr>
                <w:b w:val="0"/>
                <w:sz w:val="22"/>
                <w:szCs w:val="22"/>
              </w:rPr>
            </w:pPr>
          </w:p>
        </w:tc>
        <w:tc>
          <w:tcPr>
            <w:tcW w:w="522" w:type="dxa"/>
          </w:tcPr>
          <w:p w14:paraId="20DF0F65" w14:textId="77777777" w:rsidR="000A36D3" w:rsidRDefault="000A36D3" w:rsidP="009E579B">
            <w:pPr>
              <w:pStyle w:val="Heading1"/>
              <w:numPr>
                <w:ilvl w:val="0"/>
                <w:numId w:val="0"/>
              </w:numPr>
              <w:spacing w:before="120"/>
              <w:jc w:val="center"/>
              <w:outlineLvl w:val="0"/>
              <w:rPr>
                <w:b w:val="0"/>
                <w:sz w:val="22"/>
                <w:szCs w:val="22"/>
              </w:rPr>
            </w:pPr>
          </w:p>
        </w:tc>
      </w:tr>
    </w:tbl>
    <w:p w14:paraId="440480FA" w14:textId="77777777" w:rsidR="00495BC9" w:rsidRPr="00495BC9" w:rsidRDefault="00495BC9" w:rsidP="00495BC9"/>
    <w:p w14:paraId="7BD4D65A" w14:textId="77777777" w:rsidR="00EE49BF" w:rsidRPr="00EE49BF" w:rsidRDefault="00EE49BF" w:rsidP="00EE49BF"/>
    <w:p w14:paraId="2F302B3D" w14:textId="77777777" w:rsidR="00EE49BF" w:rsidRDefault="003F0D86" w:rsidP="00EE49BF">
      <w:pPr>
        <w:pStyle w:val="Heading3"/>
        <w:rPr>
          <w:rFonts w:ascii="Times New Roman" w:hAnsi="Times New Roman" w:cs="Times New Roman"/>
          <w:color w:val="000000" w:themeColor="text1"/>
        </w:rPr>
      </w:pPr>
      <w:r>
        <w:rPr>
          <w:rFonts w:ascii="Times New Roman" w:hAnsi="Times New Roman" w:cs="Times New Roman"/>
          <w:color w:val="000000" w:themeColor="text1"/>
        </w:rPr>
        <w:t>Rdiff-backup</w:t>
      </w:r>
    </w:p>
    <w:p w14:paraId="65F79667" w14:textId="77777777" w:rsidR="009A29A1" w:rsidRDefault="003F0D86" w:rsidP="003F0D86">
      <w:pPr>
        <w:spacing w:before="240"/>
        <w:ind w:left="720"/>
      </w:pPr>
      <w:r>
        <w:t>Rdiff-</w:t>
      </w:r>
      <w:r w:rsidR="001D35C9">
        <w:t>backup</w:t>
      </w:r>
      <w:r w:rsidR="009E579B">
        <w:rPr>
          <w:rStyle w:val="FootnoteReference"/>
        </w:rPr>
        <w:footnoteReference w:id="1"/>
      </w:r>
      <w:r w:rsidR="001D35C9">
        <w:t xml:space="preserve"> je zálohovací </w:t>
      </w:r>
      <w:r w:rsidR="00604A3D">
        <w:t>software</w:t>
      </w:r>
      <w:r w:rsidR="001D35C9">
        <w:t xml:space="preserve"> pre plne automatické inkrementálne zálohovanie</w:t>
      </w:r>
      <w:r w:rsidR="009A29A1">
        <w:t xml:space="preserve"> a spätné zrekonštruovanie zálohovaných dát. Obno</w:t>
      </w:r>
      <w:r>
        <w:t>vo</w:t>
      </w:r>
      <w:r w:rsidR="009A29A1">
        <w:t xml:space="preserve">vanie dát môže prebiehať na konkrétne zvolenom súbore alebo celej zálohe. Implementovaný je v jazyku Python a pri svojom behu využíva </w:t>
      </w:r>
      <w:del w:id="10" w:author="Ján Kľuka" w:date="2015-04-28T11:21:00Z">
        <w:r w:rsidR="009A29A1" w:rsidDel="009E579B">
          <w:delText xml:space="preserve">program </w:delText>
        </w:r>
      </w:del>
      <w:ins w:id="11" w:author="Ján Kľuka" w:date="2015-04-28T11:21:00Z">
        <w:r w:rsidR="009E579B">
          <w:t xml:space="preserve">algoritmus </w:t>
        </w:r>
      </w:ins>
      <w:r w:rsidR="009A29A1">
        <w:t>rsync</w:t>
      </w:r>
      <w:r w:rsidR="00386690">
        <w:t xml:space="preserve"> </w:t>
      </w:r>
      <w:ins w:id="12" w:author="Ján Kľuka" w:date="2015-04-28T11:21:00Z">
        <w:r w:rsidR="009E579B">
          <w:t xml:space="preserve">(viď kap. </w:t>
        </w:r>
      </w:ins>
      <w:ins w:id="13" w:author="Ján Kľuka" w:date="2015-04-28T11:22:00Z">
        <w:r w:rsidR="009E579B">
          <w:fldChar w:fldCharType="begin"/>
        </w:r>
        <w:r w:rsidR="009E579B">
          <w:instrText xml:space="preserve"> REF _Ref291839468 \r \h </w:instrText>
        </w:r>
      </w:ins>
      <w:r w:rsidR="009E579B">
        <w:fldChar w:fldCharType="separate"/>
      </w:r>
      <w:ins w:id="14" w:author="Ján Kľuka" w:date="2015-04-28T11:22:00Z">
        <w:r w:rsidR="009E579B">
          <w:t>1.3.2</w:t>
        </w:r>
        <w:r w:rsidR="009E579B">
          <w:fldChar w:fldCharType="end"/>
        </w:r>
        <w:r w:rsidR="009E579B">
          <w:t xml:space="preserve">) </w:t>
        </w:r>
      </w:ins>
      <w:ins w:id="15" w:author="Ján Kľuka" w:date="2015-04-28T11:21:00Z">
        <w:r w:rsidR="009E579B">
          <w:t>implementovný v </w:t>
        </w:r>
      </w:ins>
      <w:del w:id="16" w:author="Ján Kľuka" w:date="2015-04-28T11:21:00Z">
        <w:r w:rsidR="00386690" w:rsidDel="009E579B">
          <w:delText>(</w:delText>
        </w:r>
      </w:del>
      <w:r w:rsidR="00386690">
        <w:t>knižnic</w:t>
      </w:r>
      <w:del w:id="17" w:author="Ján Kľuka" w:date="2015-04-28T11:21:00Z">
        <w:r w:rsidR="00386690" w:rsidDel="009E579B">
          <w:delText>a</w:delText>
        </w:r>
      </w:del>
      <w:ins w:id="18" w:author="Ján Kľuka" w:date="2015-04-28T11:21:00Z">
        <w:r w:rsidR="009E579B">
          <w:t>i</w:t>
        </w:r>
      </w:ins>
      <w:r w:rsidR="00386690">
        <w:t xml:space="preserve"> librsync</w:t>
      </w:r>
      <w:del w:id="19" w:author="Ján Kľuka" w:date="2015-04-28T11:21:00Z">
        <w:r w:rsidR="00386690" w:rsidDel="009E579B">
          <w:delText>)</w:delText>
        </w:r>
      </w:del>
      <w:r w:rsidR="009A29A1">
        <w:t>.</w:t>
      </w:r>
    </w:p>
    <w:p w14:paraId="6651E60D" w14:textId="77777777" w:rsidR="009A29A1" w:rsidRDefault="009A29A1" w:rsidP="009A29A1">
      <w:commentRangeStart w:id="20"/>
      <w:r>
        <w:tab/>
        <w:t>Základné vlastnosti:</w:t>
      </w:r>
      <w:commentRangeEnd w:id="20"/>
      <w:r w:rsidR="009E579B">
        <w:rPr>
          <w:rStyle w:val="CommentReference"/>
        </w:rPr>
        <w:commentReference w:id="20"/>
      </w:r>
    </w:p>
    <w:p w14:paraId="6EF36B7E" w14:textId="77777777" w:rsidR="009A29A1" w:rsidRDefault="009A29A1" w:rsidP="009A29A1">
      <w:pPr>
        <w:pStyle w:val="ListParagraph"/>
        <w:numPr>
          <w:ilvl w:val="0"/>
          <w:numId w:val="17"/>
        </w:numPr>
      </w:pPr>
      <w:r>
        <w:t>Kopírovanie súborov lokálne alebo po sieti cez protokol SSH</w:t>
      </w:r>
    </w:p>
    <w:p w14:paraId="0B6FBAC3" w14:textId="77777777" w:rsidR="009A29A1" w:rsidRDefault="009A29A1" w:rsidP="009A29A1">
      <w:pPr>
        <w:pStyle w:val="ListParagraph"/>
        <w:numPr>
          <w:ilvl w:val="0"/>
          <w:numId w:val="17"/>
        </w:numPr>
      </w:pPr>
      <w:r>
        <w:t>Zachovanie práv súborov a médií (zálohovanie na flash disk so súborovým systémom FAT)</w:t>
      </w:r>
    </w:p>
    <w:p w14:paraId="585C733A" w14:textId="77777777" w:rsidR="009A29A1" w:rsidRDefault="009A29A1" w:rsidP="009A29A1">
      <w:pPr>
        <w:pStyle w:val="ListParagraph"/>
        <w:numPr>
          <w:ilvl w:val="0"/>
          <w:numId w:val="17"/>
        </w:numPr>
      </w:pPr>
      <w:r>
        <w:t>Obnovenie zmazaných súborov</w:t>
      </w:r>
    </w:p>
    <w:p w14:paraId="6DBD4E3C" w14:textId="77777777" w:rsidR="00AE3D95" w:rsidRDefault="009A29A1" w:rsidP="00AE3D95">
      <w:pPr>
        <w:pStyle w:val="ListParagraph"/>
        <w:numPr>
          <w:ilvl w:val="0"/>
          <w:numId w:val="17"/>
        </w:numPr>
      </w:pPr>
      <w:r>
        <w:t>Štatistiky a záznamy o</w:t>
      </w:r>
      <w:r w:rsidR="00055E45">
        <w:t> </w:t>
      </w:r>
      <w:r>
        <w:t>zálohách</w:t>
      </w:r>
    </w:p>
    <w:p w14:paraId="126F4FA8" w14:textId="77777777" w:rsidR="00020EA9" w:rsidRDefault="00055E45" w:rsidP="00020EA9">
      <w:pPr>
        <w:spacing w:after="0"/>
        <w:ind w:left="720"/>
      </w:pPr>
      <w:r>
        <w:t xml:space="preserve">Samotné zálohovanie prebieha tak, že na cieľovom adresári je </w:t>
      </w:r>
      <w:r w:rsidR="00183DF1">
        <w:t xml:space="preserve">vytvorená </w:t>
      </w:r>
      <w:r w:rsidR="00DC745F">
        <w:t xml:space="preserve">presná </w:t>
      </w:r>
      <w:r>
        <w:t>k</w:t>
      </w:r>
      <w:r w:rsidR="00183DF1">
        <w:t xml:space="preserve">ópia </w:t>
      </w:r>
      <w:r w:rsidR="00DC745F">
        <w:t xml:space="preserve">zálohovaného adresára. </w:t>
      </w:r>
      <w:r w:rsidR="009060FD">
        <w:t xml:space="preserve">Ak </w:t>
      </w:r>
      <w:r w:rsidR="00DC745F">
        <w:t xml:space="preserve">nastanú na zálohovaných súboroch zmeny, tak </w:t>
      </w:r>
      <w:r w:rsidR="00B223C6">
        <w:t>rdiff-backup</w:t>
      </w:r>
      <w:r w:rsidR="009060FD">
        <w:t xml:space="preserve"> pri ďalšom zálohovaní</w:t>
      </w:r>
      <w:r w:rsidR="00B223C6">
        <w:t xml:space="preserve"> ukladá</w:t>
      </w:r>
      <w:ins w:id="21" w:author="Ján Kľuka" w:date="2015-04-28T11:30:00Z">
        <w:r w:rsidR="00EF16E3">
          <w:t xml:space="preserve"> do</w:t>
        </w:r>
      </w:ins>
      <w:ins w:id="22" w:author="Ján Kľuka" w:date="2015-04-28T11:32:00Z">
        <w:r w:rsidR="00EF16E3">
          <w:t xml:space="preserve"> hlavného adresára novú verziu zmenených súborov a do</w:t>
        </w:r>
      </w:ins>
      <w:ins w:id="23" w:author="Ján Kľuka" w:date="2015-04-28T11:30:00Z">
        <w:r w:rsidR="00EF16E3">
          <w:t xml:space="preserve"> špeciálneho podadresára</w:t>
        </w:r>
      </w:ins>
      <w:r w:rsidR="009060FD">
        <w:t xml:space="preserve"> aj </w:t>
      </w:r>
      <w:del w:id="24" w:author="Ján Kľuka" w:date="2015-04-28T11:28:00Z">
        <w:r w:rsidR="00183DF1" w:rsidRPr="00EF16E3" w:rsidDel="00EF16E3">
          <w:rPr>
            <w:i/>
            <w:rPrChange w:id="25" w:author="Ján Kľuka" w:date="2015-04-28T11:28:00Z">
              <w:rPr/>
            </w:rPrChange>
          </w:rPr>
          <w:delText>reverzné diffy</w:delText>
        </w:r>
      </w:del>
      <w:ins w:id="26" w:author="Ján Kľuka" w:date="2015-04-28T11:28:00Z">
        <w:r w:rsidR="00EF16E3" w:rsidRPr="00EF16E3">
          <w:rPr>
            <w:i/>
            <w:rPrChange w:id="27" w:author="Ján Kľuka" w:date="2015-04-28T11:28:00Z">
              <w:rPr/>
            </w:rPrChange>
          </w:rPr>
          <w:t>opačné rozdiely</w:t>
        </w:r>
        <w:r w:rsidR="00EF16E3">
          <w:t xml:space="preserve"> (</w:t>
        </w:r>
        <w:r w:rsidR="00EF16E3" w:rsidRPr="00EF16E3">
          <w:rPr>
            <w:i/>
            <w:rPrChange w:id="28" w:author="Ján Kľuka" w:date="2015-04-28T11:28:00Z">
              <w:rPr/>
            </w:rPrChange>
          </w:rPr>
          <w:t>reverse diff</w:t>
        </w:r>
        <w:r w:rsidR="00EF16E3">
          <w:t xml:space="preserve">, teda rozdiely </w:t>
        </w:r>
      </w:ins>
      <w:ins w:id="29" w:author="Ján Kľuka" w:date="2015-04-28T11:29:00Z">
        <w:r w:rsidR="00EF16E3">
          <w:t xml:space="preserve">popisujúce rekonštrukciu </w:t>
        </w:r>
      </w:ins>
      <w:ins w:id="30" w:author="Ján Kľuka" w:date="2015-04-28T11:28:00Z">
        <w:r w:rsidR="00EF16E3">
          <w:t xml:space="preserve">staršej verzie </w:t>
        </w:r>
      </w:ins>
      <w:ins w:id="31" w:author="Ján Kľuka" w:date="2015-04-28T11:29:00Z">
        <w:r w:rsidR="00EF16E3">
          <w:t>z </w:t>
        </w:r>
      </w:ins>
      <w:ins w:id="32" w:author="Ján Kľuka" w:date="2015-04-28T11:28:00Z">
        <w:r w:rsidR="00EF16E3">
          <w:t>novšej)</w:t>
        </w:r>
      </w:ins>
      <w:r w:rsidR="009060FD">
        <w:t xml:space="preserve"> </w:t>
      </w:r>
      <w:ins w:id="33" w:author="Ján Kľuka" w:date="2015-04-28T11:29:00Z">
        <w:r w:rsidR="00EF16E3">
          <w:t>vypočítané algoritmom</w:t>
        </w:r>
      </w:ins>
      <w:del w:id="34" w:author="Ján Kľuka" w:date="2015-04-28T11:32:00Z">
        <w:r w:rsidR="009060FD" w:rsidDel="00EF16E3">
          <w:delText>k zmeneným súborom</w:delText>
        </w:r>
      </w:del>
      <w:del w:id="35" w:author="Ján Kľuka" w:date="2015-04-28T11:30:00Z">
        <w:r w:rsidR="00B223C6" w:rsidDel="00EF16E3">
          <w:delText xml:space="preserve"> do </w:delText>
        </w:r>
        <w:r w:rsidR="009060FD" w:rsidDel="00EF16E3">
          <w:delText>špeciálneho podadresára</w:delText>
        </w:r>
      </w:del>
      <w:r w:rsidR="00183DF1">
        <w:t xml:space="preserve">. Tie môžu byť </w:t>
      </w:r>
      <w:r w:rsidR="009060FD">
        <w:t xml:space="preserve">neskôr využité </w:t>
      </w:r>
      <w:r w:rsidR="00183DF1">
        <w:t xml:space="preserve">pri </w:t>
      </w:r>
      <w:del w:id="36" w:author="Ján Kľuka" w:date="2015-04-28T11:32:00Z">
        <w:r w:rsidR="00183DF1" w:rsidDel="00EF16E3">
          <w:delText xml:space="preserve">prípadnej </w:delText>
        </w:r>
      </w:del>
      <w:r w:rsidR="00183DF1">
        <w:t>obnove starších verzií</w:t>
      </w:r>
      <w:r w:rsidR="009060FD">
        <w:t xml:space="preserve"> súboru</w:t>
      </w:r>
      <w:r w:rsidR="00183DF1">
        <w:t>.</w:t>
      </w:r>
      <w:r w:rsidR="00020EA9">
        <w:t xml:space="preserve"> Výhodou takéhoto prístupu je</w:t>
      </w:r>
      <w:ins w:id="37" w:author="Ján Kľuka" w:date="2015-04-28T11:32:00Z">
        <w:r w:rsidR="00EF16E3">
          <w:t>, že</w:t>
        </w:r>
      </w:ins>
      <w:r w:rsidR="00020EA9">
        <w:t xml:space="preserve"> aktuálne verzie zálohovaných dát sú ihneď k dispozícii a stačí ich len prekopírovať. </w:t>
      </w:r>
    </w:p>
    <w:p w14:paraId="534F9D3F" w14:textId="77777777" w:rsidR="00037179" w:rsidRDefault="008D1D3B" w:rsidP="00037179">
      <w:pPr>
        <w:ind w:left="720" w:firstLine="720"/>
        <w:rPr>
          <w:ins w:id="38" w:author="Ján Kľuka" w:date="2015-04-28T15:16:00Z"/>
        </w:rPr>
      </w:pPr>
      <w:r>
        <w:t xml:space="preserve">Spolu s dátami sú </w:t>
      </w:r>
      <w:r w:rsidR="005939DF">
        <w:t>k jednotlivým súborom udržiavané</w:t>
      </w:r>
      <w:r>
        <w:t xml:space="preserve"> aj práva</w:t>
      </w:r>
      <w:r w:rsidR="005939DF">
        <w:t>, vlastník a skupina, čas zmeny. Rdiff-backup dokáže zálohovať aj súbory zariadení, pipe, hardlink a</w:t>
      </w:r>
      <w:r w:rsidR="004E687B">
        <w:t> </w:t>
      </w:r>
      <w:r w:rsidR="005939DF">
        <w:t>symlink</w:t>
      </w:r>
      <w:r w:rsidR="004E687B">
        <w:t>.</w:t>
      </w:r>
      <w:ins w:id="39" w:author="Ján Kľuka" w:date="2015-04-28T11:25:00Z">
        <w:r w:rsidR="00EF16E3">
          <w:t xml:space="preserve"> Údržba práv umožňuje zálohovanie na ne-Unixové</w:t>
        </w:r>
      </w:ins>
      <w:ins w:id="40" w:author="Ján Kľuka" w:date="2015-04-28T11:26:00Z">
        <w:r w:rsidR="00EF16E3">
          <w:t xml:space="preserve"> súborové systémy (napr. flash disk vo formáte FAT). …lokálne alebo SSH</w:t>
        </w:r>
      </w:ins>
      <w:ins w:id="41" w:author="Ján Kľuka" w:date="2015-04-28T11:27:00Z">
        <w:r w:rsidR="00EF16E3">
          <w:t>… …štatistiky…</w:t>
        </w:r>
      </w:ins>
    </w:p>
    <w:p w14:paraId="1B1CC8D0" w14:textId="2E27C389" w:rsidR="009B513B" w:rsidRPr="009B513B" w:rsidRDefault="009B513B">
      <w:pPr>
        <w:pPrChange w:id="42" w:author="Ján Kľuka" w:date="2015-04-28T15:17:00Z">
          <w:pPr>
            <w:ind w:left="720" w:firstLine="720"/>
          </w:pPr>
        </w:pPrChange>
      </w:pPr>
      <w:ins w:id="43" w:author="Ján Kľuka" w:date="2015-04-28T15:16:00Z">
        <w:r>
          <w:lastRenderedPageBreak/>
          <w:t xml:space="preserve">Open source </w:t>
        </w:r>
      </w:ins>
      <w:ins w:id="44" w:author="Ján Kľuka" w:date="2015-04-28T15:17:00Z">
        <w:r>
          <w:rPr>
            <w:lang w:val="en-US"/>
          </w:rPr>
          <w:t>…</w:t>
        </w:r>
      </w:ins>
      <w:ins w:id="45" w:author="Ján Kľuka" w:date="2015-04-28T15:16:00Z">
        <w:r>
          <w:t xml:space="preserve"> </w:t>
        </w:r>
      </w:ins>
      <w:ins w:id="46" w:author="Ján Kľuka" w:date="2015-04-28T15:17:00Z">
        <w:r>
          <w:t>m</w:t>
        </w:r>
      </w:ins>
      <w:ins w:id="47" w:author="Ján Kľuka" w:date="2015-04-28T15:16:00Z">
        <w:r>
          <w:t>ožnosť obnovy bez rdiff-backup.</w:t>
        </w:r>
      </w:ins>
    </w:p>
    <w:p w14:paraId="30506316" w14:textId="77777777" w:rsidR="00037179" w:rsidRDefault="00037179" w:rsidP="00037179">
      <w:pPr>
        <w:spacing w:after="0"/>
      </w:pPr>
    </w:p>
    <w:p w14:paraId="16F61DBC" w14:textId="77777777" w:rsidR="00037179" w:rsidRDefault="00037179" w:rsidP="00037179">
      <w:pPr>
        <w:pStyle w:val="Heading3"/>
        <w:spacing w:before="0"/>
        <w:rPr>
          <w:rFonts w:ascii="Times New Roman" w:hAnsi="Times New Roman" w:cs="Times New Roman"/>
          <w:color w:val="000000" w:themeColor="text1"/>
        </w:rPr>
      </w:pPr>
      <w:r w:rsidRPr="00037179">
        <w:rPr>
          <w:rFonts w:ascii="Times New Roman" w:hAnsi="Times New Roman" w:cs="Times New Roman"/>
          <w:color w:val="000000" w:themeColor="text1"/>
        </w:rPr>
        <w:t>Duplicity</w:t>
      </w:r>
    </w:p>
    <w:p w14:paraId="7ADF677F" w14:textId="77777777" w:rsidR="00037179" w:rsidDel="00EF16E3" w:rsidRDefault="00037179" w:rsidP="004B3A40">
      <w:pPr>
        <w:spacing w:before="240"/>
        <w:ind w:left="720"/>
        <w:rPr>
          <w:del w:id="48" w:author="Ján Kľuka" w:date="2015-04-28T11:33:00Z"/>
        </w:rPr>
      </w:pPr>
      <w:r>
        <w:t>Duplicity je software pre zálohovanie</w:t>
      </w:r>
      <w:del w:id="49" w:author="Ján Kľuka" w:date="2015-04-28T11:34:00Z">
        <w:r w:rsidDel="00EF16E3">
          <w:delText xml:space="preserve"> </w:delText>
        </w:r>
      </w:del>
      <w:del w:id="50" w:author="Ján Kľuka" w:date="2015-04-28T11:33:00Z">
        <w:r w:rsidDel="00EF16E3">
          <w:delText>dát</w:delText>
        </w:r>
        <w:r w:rsidR="004B3A40" w:rsidDel="00EF16E3">
          <w:delText xml:space="preserve"> a funguje na princípe</w:delText>
        </w:r>
      </w:del>
      <w:ins w:id="51" w:author="Ján Kľuka" w:date="2015-04-28T11:33:00Z">
        <w:r w:rsidR="00EF16E3">
          <w:t>, ktorý</w:t>
        </w:r>
      </w:ins>
      <w:r w:rsidR="004B3A40">
        <w:t xml:space="preserve"> vytvára</w:t>
      </w:r>
      <w:del w:id="52" w:author="Ján Kľuka" w:date="2015-04-28T11:34:00Z">
        <w:r w:rsidR="004B3A40" w:rsidDel="00EF16E3">
          <w:delText>nia</w:delText>
        </w:r>
      </w:del>
      <w:r w:rsidR="004B3A40">
        <w:t xml:space="preserve"> </w:t>
      </w:r>
      <w:del w:id="53" w:author="Ján Kľuka" w:date="2015-04-28T11:34:00Z">
        <w:r w:rsidR="004B3A40" w:rsidDel="00EF16E3">
          <w:delText xml:space="preserve">kryptovaných </w:delText>
        </w:r>
      </w:del>
      <w:ins w:id="54" w:author="Ján Kľuka" w:date="2015-04-28T11:34:00Z">
        <w:r w:rsidR="00EF16E3">
          <w:t xml:space="preserve">šifrované </w:t>
        </w:r>
      </w:ins>
      <w:r w:rsidR="004B3A40">
        <w:t xml:space="preserve">(prípadne </w:t>
      </w:r>
      <w:ins w:id="55" w:author="Ján Kľuka" w:date="2015-04-28T11:34:00Z">
        <w:r w:rsidR="00EF16E3">
          <w:t xml:space="preserve">kryptograficky </w:t>
        </w:r>
      </w:ins>
      <w:r w:rsidR="004B3A40">
        <w:t>podpísan</w:t>
      </w:r>
      <w:ins w:id="56" w:author="Ján Kľuka" w:date="2015-04-28T11:34:00Z">
        <w:r w:rsidR="00EF16E3">
          <w:t>é</w:t>
        </w:r>
      </w:ins>
      <w:del w:id="57" w:author="Ján Kľuka" w:date="2015-04-28T11:34:00Z">
        <w:r w:rsidR="004B3A40" w:rsidDel="00EF16E3">
          <w:delText>ých</w:delText>
        </w:r>
      </w:del>
      <w:r w:rsidR="004B3A40">
        <w:t xml:space="preserve">) tar </w:t>
      </w:r>
      <w:del w:id="58" w:author="Ján Kľuka" w:date="2015-04-28T11:34:00Z">
        <w:r w:rsidR="004B3A40" w:rsidDel="00EF16E3">
          <w:delText>archívov</w:delText>
        </w:r>
      </w:del>
      <w:ins w:id="59" w:author="Ján Kľuka" w:date="2015-04-28T11:34:00Z">
        <w:r w:rsidR="00EF16E3">
          <w:t>archívy</w:t>
        </w:r>
      </w:ins>
      <w:r w:rsidR="004B3A40">
        <w:t>.</w:t>
      </w:r>
      <w:r w:rsidR="00386690">
        <w:t xml:space="preserve"> Implementovaný je v jazyku Python a pri svojom behu taktiež využíva </w:t>
      </w:r>
      <w:del w:id="60" w:author="Ján Kľuka" w:date="2015-04-28T11:34:00Z">
        <w:r w:rsidR="00386690" w:rsidDel="00EF16E3">
          <w:delText xml:space="preserve">program </w:delText>
        </w:r>
      </w:del>
      <w:ins w:id="61" w:author="Ján Kľuka" w:date="2015-04-28T11:34:00Z">
        <w:r w:rsidR="00EF16E3">
          <w:t xml:space="preserve">algoritmus </w:t>
        </w:r>
      </w:ins>
      <w:r w:rsidR="00386690">
        <w:t>rsync (knižnica librsync).</w:t>
      </w:r>
      <w:r w:rsidR="004B3A40">
        <w:t xml:space="preserve"> </w:t>
      </w:r>
    </w:p>
    <w:p w14:paraId="679267CC" w14:textId="77777777" w:rsidR="00EF3562" w:rsidDel="00EF16E3" w:rsidRDefault="00EF3562" w:rsidP="004B3A40">
      <w:pPr>
        <w:spacing w:before="240"/>
        <w:ind w:left="720"/>
        <w:rPr>
          <w:del w:id="62" w:author="Ján Kľuka" w:date="2015-04-28T11:33:00Z"/>
        </w:rPr>
      </w:pPr>
    </w:p>
    <w:p w14:paraId="76A4F644" w14:textId="77777777" w:rsidR="00EF3562" w:rsidRDefault="00EF3562" w:rsidP="00EF16E3">
      <w:pPr>
        <w:spacing w:before="240"/>
        <w:ind w:left="720"/>
      </w:pPr>
    </w:p>
    <w:p w14:paraId="318883E4" w14:textId="77777777" w:rsidR="00EF3562" w:rsidRDefault="00EF3562" w:rsidP="004B3A40">
      <w:pPr>
        <w:spacing w:before="240"/>
        <w:ind w:left="720"/>
      </w:pPr>
      <w:commentRangeStart w:id="63"/>
      <w:r>
        <w:t>Základné vlastnosti:</w:t>
      </w:r>
      <w:commentRangeEnd w:id="63"/>
      <w:r w:rsidR="00EF16E3">
        <w:rPr>
          <w:rStyle w:val="CommentReference"/>
        </w:rPr>
        <w:commentReference w:id="63"/>
      </w:r>
    </w:p>
    <w:p w14:paraId="5D389EF6" w14:textId="77777777" w:rsidR="00903A44" w:rsidRDefault="00903A44" w:rsidP="00903A44">
      <w:pPr>
        <w:pStyle w:val="ListParagraph"/>
        <w:numPr>
          <w:ilvl w:val="0"/>
          <w:numId w:val="17"/>
        </w:numPr>
      </w:pPr>
      <w:r>
        <w:t xml:space="preserve">Kopírovanie súborov lokálne alebo po sieti </w:t>
      </w:r>
      <w:commentRangeStart w:id="64"/>
      <w:r>
        <w:t>cez protokol SSH</w:t>
      </w:r>
      <w:commentRangeEnd w:id="64"/>
      <w:r w:rsidR="00EF16E3">
        <w:rPr>
          <w:rStyle w:val="CommentReference"/>
        </w:rPr>
        <w:commentReference w:id="64"/>
      </w:r>
    </w:p>
    <w:p w14:paraId="60373B1A" w14:textId="77777777" w:rsidR="00EF3562" w:rsidRDefault="00EF3562" w:rsidP="00EF3562">
      <w:pPr>
        <w:pStyle w:val="ListParagraph"/>
        <w:numPr>
          <w:ilvl w:val="0"/>
          <w:numId w:val="26"/>
        </w:numPr>
        <w:spacing w:before="240"/>
      </w:pPr>
      <w:r>
        <w:t>Kryptovanie a podpisovanie vytvorených tar archívov</w:t>
      </w:r>
      <w:r w:rsidR="00CA652E">
        <w:t xml:space="preserve"> pomocou GnuPG</w:t>
      </w:r>
    </w:p>
    <w:p w14:paraId="41E33853" w14:textId="77777777" w:rsidR="00EF3562" w:rsidRDefault="00EF3562" w:rsidP="00EF3562">
      <w:pPr>
        <w:pStyle w:val="ListParagraph"/>
        <w:numPr>
          <w:ilvl w:val="0"/>
          <w:numId w:val="26"/>
        </w:numPr>
        <w:spacing w:before="240"/>
      </w:pPr>
      <w:r>
        <w:t>Inkrementálne zálohovanie</w:t>
      </w:r>
    </w:p>
    <w:p w14:paraId="44F4A6DD" w14:textId="77777777" w:rsidR="005A71DB" w:rsidRDefault="00CA652E" w:rsidP="005A71DB">
      <w:pPr>
        <w:spacing w:before="240" w:after="0"/>
        <w:ind w:left="720"/>
      </w:pPr>
      <w:commentRangeStart w:id="65"/>
      <w:r>
        <w:t xml:space="preserve">Princíp zálohovania v Duplicity </w:t>
      </w:r>
      <w:r w:rsidR="00883E28">
        <w:t>je nasledovný.</w:t>
      </w:r>
      <w:r w:rsidR="00DE0D5E">
        <w:t xml:space="preserve"> </w:t>
      </w:r>
      <w:r w:rsidR="0086396B">
        <w:t xml:space="preserve">Každá </w:t>
      </w:r>
      <w:r w:rsidR="005A71DB">
        <w:t xml:space="preserve">záloha je ukladaná do </w:t>
      </w:r>
      <w:r w:rsidR="0086396B">
        <w:t>tar archívu.</w:t>
      </w:r>
      <w:r w:rsidR="005A71DB">
        <w:t xml:space="preserve"> </w:t>
      </w:r>
      <w:commentRangeEnd w:id="65"/>
      <w:r w:rsidR="001D346C">
        <w:rPr>
          <w:rStyle w:val="CommentReference"/>
        </w:rPr>
        <w:commentReference w:id="65"/>
      </w:r>
      <w:commentRangeStart w:id="66"/>
      <w:r w:rsidR="005A71DB">
        <w:t>Duplicity poskytuje aj možnosť kryptovania a podpisovania zálohovaných dát pomocou GnuPG</w:t>
      </w:r>
      <w:commentRangeEnd w:id="66"/>
      <w:r w:rsidR="001D346C">
        <w:rPr>
          <w:rStyle w:val="CommentReference"/>
        </w:rPr>
        <w:commentReference w:id="66"/>
      </w:r>
      <w:r w:rsidR="005A71DB">
        <w:t>. Pre ich využitie je potrebné si najskôr vygenerovať samotný GPG kľúč, prípadne digitálny podpis.</w:t>
      </w:r>
      <w:r w:rsidR="0086396B">
        <w:t xml:space="preserve"> </w:t>
      </w:r>
    </w:p>
    <w:p w14:paraId="78B23689" w14:textId="77777777" w:rsidR="00CA652E" w:rsidRDefault="001D346C" w:rsidP="00E615B2">
      <w:pPr>
        <w:spacing w:after="0"/>
        <w:ind w:left="720" w:firstLine="720"/>
        <w:rPr>
          <w:ins w:id="67" w:author="Ján Kľuka" w:date="2015-04-28T11:41:00Z"/>
        </w:rPr>
      </w:pPr>
      <w:ins w:id="68" w:author="Ján Kľuka" w:date="2015-04-28T11:37:00Z">
        <w:r>
          <w:t xml:space="preserve">Postup zálohovania v Duplicity je nasledovný: </w:t>
        </w:r>
      </w:ins>
      <w:ins w:id="69" w:author="Ján Kľuka" w:date="2015-04-28T11:38:00Z">
        <w:r>
          <w:t>Počiatočná</w:t>
        </w:r>
      </w:ins>
      <w:del w:id="70" w:author="Ján Kľuka" w:date="2015-04-28T11:37:00Z">
        <w:r w:rsidR="005A71DB" w:rsidDel="001D346C">
          <w:delText>Následne je a</w:delText>
        </w:r>
      </w:del>
      <w:del w:id="71" w:author="Ján Kľuka" w:date="2015-04-28T11:38:00Z">
        <w:r w:rsidR="00DE0D5E" w:rsidDel="001D346C">
          <w:delText>ko prv</w:delText>
        </w:r>
        <w:r w:rsidR="005A71DB" w:rsidDel="001D346C">
          <w:delText xml:space="preserve">á </w:delText>
        </w:r>
        <w:r w:rsidR="00DE0D5E" w:rsidDel="001D346C">
          <w:delText>vytvorená</w:delText>
        </w:r>
      </w:del>
      <w:r w:rsidR="00DE0D5E">
        <w:t xml:space="preserve"> </w:t>
      </w:r>
      <w:del w:id="72" w:author="Ján Kľuka" w:date="2015-04-28T11:38:00Z">
        <w:r w:rsidR="00DE0D5E" w:rsidDel="001D346C">
          <w:delText xml:space="preserve">počiatočná </w:delText>
        </w:r>
      </w:del>
      <w:r w:rsidR="00DE0D5E">
        <w:t>záloha</w:t>
      </w:r>
      <w:ins w:id="73" w:author="Ján Kľuka" w:date="2015-04-28T11:38:00Z">
        <w:r>
          <w:t xml:space="preserve"> </w:t>
        </w:r>
      </w:ins>
      <w:del w:id="74" w:author="Ján Kľuka" w:date="2015-04-28T11:38:00Z">
        <w:r w:rsidR="00DE0D5E" w:rsidDel="001D346C">
          <w:delText xml:space="preserve">, ktorá </w:delText>
        </w:r>
      </w:del>
      <w:r w:rsidR="00DE0D5E">
        <w:t xml:space="preserve">obsahuje všetky dáta (full backup). Pri ďalšej zálohe sa ukladajú len rozdiely (diffy) </w:t>
      </w:r>
      <w:ins w:id="75" w:author="Ján Kľuka" w:date="2015-04-28T11:38:00Z">
        <w:r>
          <w:t xml:space="preserve">vypočítané algoritmom rsync </w:t>
        </w:r>
      </w:ins>
      <w:r w:rsidR="00DE0D5E">
        <w:t xml:space="preserve">voči </w:t>
      </w:r>
      <w:commentRangeStart w:id="76"/>
      <w:r w:rsidR="00DE0D5E">
        <w:t xml:space="preserve">pôvodným </w:t>
      </w:r>
      <w:commentRangeEnd w:id="76"/>
      <w:r>
        <w:rPr>
          <w:rStyle w:val="CommentReference"/>
        </w:rPr>
        <w:commentReference w:id="76"/>
      </w:r>
      <w:r w:rsidR="00DE0D5E">
        <w:t>súborom</w:t>
      </w:r>
      <w:ins w:id="77" w:author="Ján Kľuka" w:date="2015-04-28T11:39:00Z">
        <w:r>
          <w:t xml:space="preserve"> na základe signatúr vypočítaných </w:t>
        </w:r>
      </w:ins>
      <w:ins w:id="78" w:author="Ján Kľuka" w:date="2015-04-28T11:40:00Z">
        <w:r>
          <w:t>pri predchádzajúcich zálohovaniach, ktoré sa ukladajú spolu zo zálohou ale aj lokálne na zálohovanom počítači</w:t>
        </w:r>
      </w:ins>
      <w:r w:rsidR="00DE0D5E">
        <w:t>.</w:t>
      </w:r>
      <w:r w:rsidR="005A71DB">
        <w:t xml:space="preserve"> </w:t>
      </w:r>
      <w:r w:rsidR="00A363A7">
        <w:t xml:space="preserve">Nevýhodou takéhoto prístupu </w:t>
      </w:r>
      <w:r w:rsidR="005A71DB">
        <w:t>môže byť čas, potrebný pre obnovenie starších záloh</w:t>
      </w:r>
      <w:r w:rsidR="00A363A7">
        <w:t>. Napríklad pri prístupe k najnovšej verzii zálohy je potrebné prejsť všetkými inkrementálnymi zálohami, ktoré boli vykonané.</w:t>
      </w:r>
    </w:p>
    <w:p w14:paraId="67E32632" w14:textId="77777777" w:rsidR="001D346C" w:rsidRPr="001D346C" w:rsidRDefault="001D346C" w:rsidP="00E615B2">
      <w:pPr>
        <w:spacing w:after="0"/>
        <w:ind w:left="720" w:firstLine="720"/>
        <w:rPr>
          <w:b/>
          <w:i/>
          <w:rPrChange w:id="79" w:author="Ján Kľuka" w:date="2015-04-28T11:41:00Z">
            <w:rPr/>
          </w:rPrChange>
        </w:rPr>
      </w:pPr>
      <w:ins w:id="80" w:author="Ján Kľuka" w:date="2015-04-28T11:41:00Z">
        <w:r w:rsidRPr="001D346C">
          <w:rPr>
            <w:b/>
            <w:i/>
            <w:rPrChange w:id="81" w:author="Ján Kľuka" w:date="2015-04-28T11:41:00Z">
              <w:rPr/>
            </w:rPrChange>
          </w:rPr>
          <w:t>Sem pokec o</w:t>
        </w:r>
      </w:ins>
      <w:ins w:id="82" w:author="Ján Kľuka" w:date="2015-04-28T11:42:00Z">
        <w:r>
          <w:rPr>
            <w:b/>
            <w:i/>
          </w:rPr>
          <w:t xml:space="preserve"> dôraze na bezpečnosť: </w:t>
        </w:r>
      </w:ins>
      <w:ins w:id="83" w:author="Ján Kľuka" w:date="2015-04-28T11:41:00Z">
        <w:r w:rsidRPr="001D346C">
          <w:rPr>
            <w:b/>
            <w:i/>
            <w:rPrChange w:id="84" w:author="Ján Kľuka" w:date="2015-04-28T11:41:00Z">
              <w:rPr/>
            </w:rPrChange>
          </w:rPr>
          <w:t>šifrovaní</w:t>
        </w:r>
      </w:ins>
      <w:ins w:id="85" w:author="Ján Kľuka" w:date="2015-04-28T11:42:00Z">
        <w:r>
          <w:rPr>
            <w:b/>
            <w:i/>
          </w:rPr>
          <w:t>, podpisovaní</w:t>
        </w:r>
      </w:ins>
      <w:ins w:id="86" w:author="Ján Kľuka" w:date="2015-04-28T11:41:00Z">
        <w:r w:rsidRPr="001D346C">
          <w:rPr>
            <w:b/>
            <w:i/>
            <w:rPrChange w:id="87" w:author="Ján Kľuka" w:date="2015-04-28T11:41:00Z">
              <w:rPr/>
            </w:rPrChange>
          </w:rPr>
          <w:t xml:space="preserve"> a rôznych možnostiach ukladania záloh.</w:t>
        </w:r>
      </w:ins>
    </w:p>
    <w:p w14:paraId="103D32E5" w14:textId="77777777" w:rsidR="00E615B2" w:rsidRPr="00037179" w:rsidRDefault="00E615B2" w:rsidP="00E615B2">
      <w:pPr>
        <w:ind w:left="720" w:firstLine="720"/>
      </w:pPr>
      <w:r>
        <w:t xml:space="preserve">Samotné Duplicity je nástroj ovládateľný cez príkazový riadok. Existuje k nemu však </w:t>
      </w:r>
      <w:r w:rsidR="00532D58">
        <w:t xml:space="preserve">kvalitná </w:t>
      </w:r>
      <w:r>
        <w:t>grafická nadstavba s názvom Déj</w:t>
      </w:r>
      <w:r w:rsidRPr="00E615B2">
        <w:rPr>
          <w:rFonts w:cs="Times New Roman"/>
          <w:color w:val="222222"/>
          <w:szCs w:val="24"/>
          <w:shd w:val="clear" w:color="auto" w:fill="FFFFFF"/>
        </w:rPr>
        <w:t>à</w:t>
      </w:r>
      <w:r>
        <w:rPr>
          <w:rFonts w:cs="Times New Roman"/>
          <w:color w:val="222222"/>
          <w:szCs w:val="24"/>
          <w:shd w:val="clear" w:color="auto" w:fill="FFFFFF"/>
        </w:rPr>
        <w:t xml:space="preserve"> Dup</w:t>
      </w:r>
      <w:r w:rsidR="00532D58">
        <w:rPr>
          <w:rFonts w:cs="Times New Roman"/>
          <w:color w:val="222222"/>
          <w:szCs w:val="24"/>
          <w:shd w:val="clear" w:color="auto" w:fill="FFFFFF"/>
        </w:rPr>
        <w:t xml:space="preserve">. Medzi jej hlavné výhody patrí </w:t>
      </w:r>
      <w:r w:rsidR="00941993">
        <w:rPr>
          <w:rFonts w:cs="Times New Roman"/>
          <w:color w:val="222222"/>
          <w:szCs w:val="24"/>
          <w:shd w:val="clear" w:color="auto" w:fill="FFFFFF"/>
        </w:rPr>
        <w:t xml:space="preserve">napríklad </w:t>
      </w:r>
      <w:r w:rsidR="00532D58">
        <w:rPr>
          <w:rFonts w:cs="Times New Roman"/>
          <w:color w:val="222222"/>
          <w:szCs w:val="24"/>
          <w:shd w:val="clear" w:color="auto" w:fill="FFFFFF"/>
        </w:rPr>
        <w:t xml:space="preserve">plánovanie záloh, integrácia v Linuxovom grafickom rozhraní GNOME (Nautilus) alebo podpora pre cloudové zálohovanie. Vďaka integrácii v GNOME si </w:t>
      </w:r>
      <w:r w:rsidR="00532D58">
        <w:rPr>
          <w:rFonts w:cs="Times New Roman"/>
          <w:color w:val="222222"/>
          <w:szCs w:val="24"/>
          <w:shd w:val="clear" w:color="auto" w:fill="FFFFFF"/>
        </w:rPr>
        <w:lastRenderedPageBreak/>
        <w:t>v súborovom manažéri Nautilus dokážete jednoducho obnoviť akýkoľvek súbor bez toho, aby ste museli obnovovať celú zálohu.</w:t>
      </w:r>
    </w:p>
    <w:p w14:paraId="16D62FCB" w14:textId="77777777" w:rsidR="00823D7E" w:rsidRDefault="00823D7E" w:rsidP="00823D7E">
      <w:pPr>
        <w:pStyle w:val="ListParagraph"/>
        <w:ind w:left="1440"/>
      </w:pPr>
    </w:p>
    <w:p w14:paraId="31F445DB" w14:textId="77777777" w:rsidR="00823D7E" w:rsidRDefault="000B5983" w:rsidP="00823D7E">
      <w:pPr>
        <w:pStyle w:val="Heading3"/>
        <w:rPr>
          <w:rFonts w:ascii="Times New Roman" w:hAnsi="Times New Roman" w:cs="Times New Roman"/>
          <w:color w:val="000000" w:themeColor="text1"/>
        </w:rPr>
      </w:pPr>
      <w:r>
        <w:rPr>
          <w:rFonts w:ascii="Times New Roman" w:hAnsi="Times New Roman" w:cs="Times New Roman"/>
          <w:color w:val="000000" w:themeColor="text1"/>
        </w:rPr>
        <w:t>AMANDA</w:t>
      </w:r>
      <w:r w:rsidR="00FD275E">
        <w:rPr>
          <w:rFonts w:ascii="Times New Roman" w:hAnsi="Times New Roman" w:cs="Times New Roman"/>
          <w:color w:val="000000" w:themeColor="text1"/>
        </w:rPr>
        <w:t xml:space="preserve"> (Advanced Maryland Automatic Network Disk Archiver)</w:t>
      </w:r>
    </w:p>
    <w:p w14:paraId="0328A480" w14:textId="77777777" w:rsidR="0000436A" w:rsidDel="00205964" w:rsidRDefault="000B5983" w:rsidP="00112D75">
      <w:pPr>
        <w:spacing w:before="240" w:after="0"/>
        <w:ind w:left="720"/>
        <w:rPr>
          <w:del w:id="88" w:author="Ján Kľuka" w:date="2015-04-28T11:49:00Z"/>
        </w:rPr>
      </w:pPr>
      <w:r>
        <w:t>AMANDA</w:t>
      </w:r>
      <w:ins w:id="89" w:author="Ján Kľuka" w:date="2015-04-28T15:03:00Z">
        <w:r w:rsidR="00F10821" w:rsidRPr="009D2550">
          <w:rPr>
            <w:b/>
            <w:i/>
          </w:rPr>
          <w:t>[footnote</w:t>
        </w:r>
        <w:r w:rsidR="00F10821">
          <w:rPr>
            <w:b/>
            <w:i/>
          </w:rPr>
          <w:t xml:space="preserve"> s URL</w:t>
        </w:r>
        <w:r w:rsidR="00F10821" w:rsidRPr="009D2550">
          <w:rPr>
            <w:b/>
            <w:i/>
          </w:rPr>
          <w:t>]</w:t>
        </w:r>
      </w:ins>
      <w:r w:rsidR="00604A3D">
        <w:t xml:space="preserve"> </w:t>
      </w:r>
      <w:ins w:id="90" w:author="Ján Kľuka" w:date="2015-04-28T15:03:00Z">
        <w:r w:rsidR="00F10821" w:rsidRPr="00F10821">
          <w:rPr>
            <w:b/>
            <w:rPrChange w:id="91" w:author="Ján Kľuka" w:date="2015-04-28T15:03:00Z">
              <w:rPr>
                <w:b/>
                <w:i/>
              </w:rPr>
            </w:rPrChange>
          </w:rPr>
          <w:t>[</w:t>
        </w:r>
        <w:r w:rsidR="00F10821">
          <w:rPr>
            <w:b/>
          </w:rPr>
          <w:t>citácia knihy o Amande</w:t>
        </w:r>
        <w:r w:rsidR="00F10821" w:rsidRPr="00F10821">
          <w:rPr>
            <w:b/>
            <w:rPrChange w:id="92" w:author="Ján Kľuka" w:date="2015-04-28T15:03:00Z">
              <w:rPr>
                <w:b/>
                <w:i/>
              </w:rPr>
            </w:rPrChange>
          </w:rPr>
          <w:t>]</w:t>
        </w:r>
        <w:r w:rsidR="00F10821">
          <w:t xml:space="preserve"> </w:t>
        </w:r>
      </w:ins>
      <w:r w:rsidR="00604A3D">
        <w:t>je zálohovací software, ktorý umožňuje zálohovanie dát po sieti LAN. Funguje na princípe jedného zálohovacieho servera, ktorý sa stará o zálohovanie viacerých klientov (Windows, Linux, Unix</w:t>
      </w:r>
      <w:r w:rsidR="008C6297">
        <w:t>, BSD, Mac OS-X</w:t>
      </w:r>
      <w:r w:rsidR="00604A3D">
        <w:t>). Používa k tomu n</w:t>
      </w:r>
      <w:r>
        <w:t xml:space="preserve">atívne </w:t>
      </w:r>
      <w:r w:rsidR="003B7E42">
        <w:t xml:space="preserve">nástroje ako </w:t>
      </w:r>
      <w:r>
        <w:t>dump a GNU tar.</w:t>
      </w:r>
      <w:r w:rsidR="003B7E42">
        <w:t xml:space="preserve"> Dump je </w:t>
      </w:r>
      <w:del w:id="93" w:author="Ján Kľuka" w:date="2015-04-28T11:46:00Z">
        <w:r w:rsidR="003B7E42" w:rsidDel="00205964">
          <w:delText xml:space="preserve">linuxový </w:delText>
        </w:r>
      </w:del>
      <w:ins w:id="94" w:author="Ján Kľuka" w:date="2015-04-28T11:46:00Z">
        <w:r w:rsidR="00205964">
          <w:t xml:space="preserve">Unixový </w:t>
        </w:r>
      </w:ins>
      <w:r w:rsidR="003B7E42">
        <w:t xml:space="preserve">nástroj vyvinutý </w:t>
      </w:r>
      <w:del w:id="95" w:author="Ján Kľuka" w:date="2015-04-28T11:42:00Z">
        <w:r w:rsidR="003B7E42" w:rsidDel="001D346C">
          <w:delText xml:space="preserve">hlavne </w:delText>
        </w:r>
      </w:del>
      <w:r w:rsidR="003B7E42">
        <w:t>pre zálohovanie diskových oddielov</w:t>
      </w:r>
      <w:ins w:id="96" w:author="Ján Kľuka" w:date="2015-04-28T11:42:00Z">
        <w:r w:rsidR="001D346C">
          <w:t xml:space="preserve"> </w:t>
        </w:r>
      </w:ins>
      <w:ins w:id="97" w:author="Ján Kľuka" w:date="2015-04-28T11:46:00Z">
        <w:r w:rsidR="00205964">
          <w:t>na úrovni blokov, nie súborov a adresárov</w:t>
        </w:r>
      </w:ins>
      <w:r w:rsidR="003B7E42">
        <w:t xml:space="preserve">. </w:t>
      </w:r>
      <w:r w:rsidR="0000436A">
        <w:t xml:space="preserve">Kvôli spätnej kompatibilite ukladania záloh na pásky, sú jeho výstupom bloky pevných veľkostí. GNU tar je </w:t>
      </w:r>
      <w:del w:id="98" w:author="Ján Kľuka" w:date="2015-04-28T11:47:00Z">
        <w:r w:rsidR="0000436A" w:rsidDel="00205964">
          <w:delText xml:space="preserve">taktiež linuxový </w:delText>
        </w:r>
      </w:del>
      <w:ins w:id="99" w:author="Ján Kľuka" w:date="2015-04-28T11:47:00Z">
        <w:r w:rsidR="00205964">
          <w:t xml:space="preserve">Unixový </w:t>
        </w:r>
      </w:ins>
      <w:r w:rsidR="0000436A">
        <w:t>nástroj</w:t>
      </w:r>
      <w:ins w:id="100" w:author="Ján Kľuka" w:date="2015-04-28T11:47:00Z">
        <w:r w:rsidR="00205964">
          <w:t>,</w:t>
        </w:r>
      </w:ins>
      <w:r w:rsidR="0000436A">
        <w:t xml:space="preserve"> ktorý slúži </w:t>
      </w:r>
      <w:del w:id="101" w:author="Ján Kľuka" w:date="2015-04-28T11:47:00Z">
        <w:r w:rsidR="0000436A" w:rsidDel="00205964">
          <w:delText>kompresiu dát</w:delText>
        </w:r>
      </w:del>
      <w:ins w:id="102" w:author="Ján Kľuka" w:date="2015-04-28T11:47:00Z">
        <w:r w:rsidR="00205964">
          <w:t xml:space="preserve">na </w:t>
        </w:r>
      </w:ins>
      <w:ins w:id="103" w:author="Ján Kľuka" w:date="2015-04-28T15:04:00Z">
        <w:r w:rsidR="00F10821">
          <w:t>archiváciu</w:t>
        </w:r>
      </w:ins>
      <w:ins w:id="104" w:author="Ján Kľuka" w:date="2015-04-28T11:47:00Z">
        <w:r w:rsidR="00205964">
          <w:t xml:space="preserve"> dát na úrovni súborov a adresárov</w:t>
        </w:r>
      </w:ins>
      <w:r w:rsidR="0000436A">
        <w:t>.</w:t>
      </w:r>
      <w:ins w:id="105" w:author="Ján Kľuka" w:date="2015-04-28T11:47:00Z">
        <w:r w:rsidR="00205964">
          <w:t xml:space="preserve"> Oba ná</w:t>
        </w:r>
      </w:ins>
      <w:ins w:id="106" w:author="Ján Kľuka" w:date="2015-04-28T11:48:00Z">
        <w:r w:rsidR="00205964">
          <w:t>stroje možno kombinovať s kompresnými programami ako gzip, bzip2, xz.</w:t>
        </w:r>
      </w:ins>
    </w:p>
    <w:p w14:paraId="493B6FFB" w14:textId="77777777" w:rsidR="00020EA9" w:rsidRDefault="00020EA9">
      <w:pPr>
        <w:spacing w:before="240" w:after="0"/>
        <w:ind w:left="720"/>
        <w:pPrChange w:id="107" w:author="Ján Kľuka" w:date="2015-04-28T11:49:00Z">
          <w:pPr>
            <w:spacing w:before="240"/>
            <w:ind w:left="720"/>
          </w:pPr>
        </w:pPrChange>
      </w:pPr>
    </w:p>
    <w:p w14:paraId="0843D3D8" w14:textId="77777777" w:rsidR="00604A3D" w:rsidRDefault="00604A3D" w:rsidP="00ED3C32">
      <w:pPr>
        <w:spacing w:before="240"/>
        <w:ind w:left="720"/>
      </w:pPr>
      <w:r>
        <w:t>Základné vlastnosti:</w:t>
      </w:r>
    </w:p>
    <w:p w14:paraId="2D22BFEA" w14:textId="77777777" w:rsidR="00B634F1" w:rsidRDefault="00B634F1" w:rsidP="00B634F1">
      <w:pPr>
        <w:pStyle w:val="ListParagraph"/>
        <w:numPr>
          <w:ilvl w:val="0"/>
          <w:numId w:val="20"/>
        </w:numPr>
        <w:spacing w:before="240"/>
      </w:pPr>
      <w:r>
        <w:t>Inkrementálne aj úplne zálohovanie</w:t>
      </w:r>
    </w:p>
    <w:p w14:paraId="2929418F" w14:textId="77777777" w:rsidR="00604A3D" w:rsidRDefault="00604A3D" w:rsidP="00604A3D">
      <w:pPr>
        <w:pStyle w:val="ListParagraph"/>
        <w:numPr>
          <w:ilvl w:val="0"/>
          <w:numId w:val="18"/>
        </w:numPr>
        <w:spacing w:before="240"/>
      </w:pPr>
      <w:r>
        <w:t>Podpora šifrovania dát</w:t>
      </w:r>
    </w:p>
    <w:p w14:paraId="2EC4E4B7" w14:textId="77777777" w:rsidR="00D15C1B" w:rsidRDefault="00604A3D" w:rsidP="00D15C1B">
      <w:pPr>
        <w:pStyle w:val="ListParagraph"/>
        <w:numPr>
          <w:ilvl w:val="0"/>
          <w:numId w:val="18"/>
        </w:numPr>
        <w:spacing w:before="240"/>
      </w:pPr>
      <w:r>
        <w:t>Zálohovanie viacerých platforiem – využíva k tomu buď samba protokol alebo svoj vlastný</w:t>
      </w:r>
      <w:r w:rsidR="00800607">
        <w:t>, natívny</w:t>
      </w:r>
      <w:r>
        <w:t xml:space="preserve"> klient s názvom amanda</w:t>
      </w:r>
      <w:r w:rsidR="00D15C1B">
        <w:t>-client</w:t>
      </w:r>
    </w:p>
    <w:p w14:paraId="52870B2F" w14:textId="77777777" w:rsidR="00D15C1B" w:rsidRDefault="00D15C1B" w:rsidP="00D15C1B">
      <w:pPr>
        <w:pStyle w:val="ListParagraph"/>
        <w:numPr>
          <w:ilvl w:val="0"/>
          <w:numId w:val="18"/>
        </w:numPr>
        <w:spacing w:before="240"/>
      </w:pPr>
      <w:r>
        <w:t>Open Source</w:t>
      </w:r>
    </w:p>
    <w:p w14:paraId="21C4E796" w14:textId="77777777" w:rsidR="00EE49BF" w:rsidRDefault="00D15C1B" w:rsidP="00A83C14">
      <w:pPr>
        <w:pStyle w:val="ListParagraph"/>
        <w:numPr>
          <w:ilvl w:val="0"/>
          <w:numId w:val="18"/>
        </w:numPr>
        <w:spacing w:before="240"/>
      </w:pPr>
      <w:r>
        <w:t>Dáta su obnoviteľné aj bez samotného softwaru Amanda</w:t>
      </w:r>
    </w:p>
    <w:p w14:paraId="19F53358" w14:textId="77777777" w:rsidR="00A83C14" w:rsidRPr="00A83C14" w:rsidRDefault="00A83C14" w:rsidP="00A83C14">
      <w:pPr>
        <w:pStyle w:val="ListParagraph"/>
        <w:spacing w:before="240"/>
        <w:ind w:left="1440"/>
      </w:pPr>
    </w:p>
    <w:p w14:paraId="6EBF863E" w14:textId="77777777" w:rsidR="00EE49BF" w:rsidRDefault="00EE49BF" w:rsidP="00EE49BF">
      <w:pPr>
        <w:pStyle w:val="Heading3"/>
        <w:rPr>
          <w:rFonts w:ascii="Times New Roman" w:hAnsi="Times New Roman" w:cs="Times New Roman"/>
          <w:color w:val="000000" w:themeColor="text1"/>
        </w:rPr>
      </w:pPr>
      <w:r w:rsidRPr="00EE49BF">
        <w:rPr>
          <w:rFonts w:ascii="Times New Roman" w:hAnsi="Times New Roman" w:cs="Times New Roman"/>
          <w:color w:val="000000" w:themeColor="text1"/>
        </w:rPr>
        <w:t>Time Machine</w:t>
      </w:r>
    </w:p>
    <w:p w14:paraId="448DD91B" w14:textId="77777777" w:rsidR="00F84710" w:rsidRDefault="00F84710" w:rsidP="00E74AB7">
      <w:pPr>
        <w:spacing w:before="240"/>
        <w:ind w:left="720"/>
      </w:pPr>
      <w:r>
        <w:t>Time Machine</w:t>
      </w:r>
      <w:ins w:id="108" w:author="Ján Kľuka" w:date="2015-04-28T15:03:00Z">
        <w:r w:rsidR="00F10821" w:rsidRPr="00F10821">
          <w:rPr>
            <w:b/>
            <w:i/>
            <w:rPrChange w:id="109" w:author="Ján Kľuka" w:date="2015-04-28T15:03:00Z">
              <w:rPr/>
            </w:rPrChange>
          </w:rPr>
          <w:t>[footnote</w:t>
        </w:r>
        <w:r w:rsidR="00F10821">
          <w:rPr>
            <w:b/>
            <w:i/>
          </w:rPr>
          <w:t xml:space="preserve"> s URL</w:t>
        </w:r>
        <w:r w:rsidR="00F10821" w:rsidRPr="00F10821">
          <w:rPr>
            <w:b/>
            <w:i/>
            <w:rPrChange w:id="110" w:author="Ján Kľuka" w:date="2015-04-28T15:03:00Z">
              <w:rPr/>
            </w:rPrChange>
          </w:rPr>
          <w:t>]</w:t>
        </w:r>
      </w:ins>
      <w:r>
        <w:t xml:space="preserve"> je vstavaná zálohovacia </w:t>
      </w:r>
      <w:r w:rsidR="001E6209">
        <w:t>služba</w:t>
      </w:r>
      <w:r>
        <w:t xml:space="preserve"> systému Mac OS</w:t>
      </w:r>
      <w:del w:id="111" w:author="Ján Kľuka" w:date="2015-04-28T11:49:00Z">
        <w:r w:rsidDel="00205964">
          <w:delText>-</w:delText>
        </w:r>
      </w:del>
      <w:ins w:id="112" w:author="Ján Kľuka" w:date="2015-04-28T11:49:00Z">
        <w:r w:rsidR="00205964">
          <w:t xml:space="preserve"> </w:t>
        </w:r>
      </w:ins>
      <w:r>
        <w:t xml:space="preserve">X, ktorá </w:t>
      </w:r>
      <w:r w:rsidR="001E6209">
        <w:t xml:space="preserve">vytvára zálohy </w:t>
      </w:r>
      <w:r>
        <w:t>na externý disk alebo na</w:t>
      </w:r>
      <w:r w:rsidR="00347D05">
        <w:t xml:space="preserve"> </w:t>
      </w:r>
      <w:ins w:id="113" w:author="Ján Kľuka" w:date="2015-04-28T11:50:00Z">
        <w:r w:rsidR="00205964">
          <w:t>sieťové úložiská dát podporujúce protokol AFP.</w:t>
        </w:r>
      </w:ins>
      <w:del w:id="114" w:author="Ján Kľuka" w:date="2015-04-28T11:50:00Z">
        <w:r w:rsidR="00347D05" w:rsidDel="00205964">
          <w:delText>bezdrôtové zariadenie</w:delText>
        </w:r>
        <w:r w:rsidDel="00205964">
          <w:delText xml:space="preserve"> Time Capsule (Apple)</w:delText>
        </w:r>
        <w:r w:rsidR="00AA3782" w:rsidDel="00205964">
          <w:delText>, ktoré slúži ako úložisko pre tieto zálohy</w:delText>
        </w:r>
        <w:r w:rsidDel="00205964">
          <w:delText>.</w:delText>
        </w:r>
      </w:del>
    </w:p>
    <w:p w14:paraId="10CEBFE5" w14:textId="77777777" w:rsidR="00F84710" w:rsidRDefault="00F84710" w:rsidP="00F84710">
      <w:pPr>
        <w:spacing w:before="240"/>
      </w:pPr>
      <w:r>
        <w:tab/>
        <w:t>Základné vlastnosti:</w:t>
      </w:r>
    </w:p>
    <w:p w14:paraId="66A47AEC" w14:textId="77777777" w:rsidR="00F84710" w:rsidRDefault="00F84710" w:rsidP="00F84710">
      <w:pPr>
        <w:pStyle w:val="ListParagraph"/>
        <w:numPr>
          <w:ilvl w:val="0"/>
          <w:numId w:val="21"/>
        </w:numPr>
        <w:spacing w:before="240"/>
      </w:pPr>
      <w:r>
        <w:lastRenderedPageBreak/>
        <w:t>Podpora šifrovania dát</w:t>
      </w:r>
    </w:p>
    <w:p w14:paraId="4F0C9B8E" w14:textId="77777777" w:rsidR="00F84710" w:rsidRDefault="00F84710" w:rsidP="00F84710">
      <w:pPr>
        <w:pStyle w:val="ListParagraph"/>
        <w:numPr>
          <w:ilvl w:val="0"/>
          <w:numId w:val="21"/>
        </w:numPr>
        <w:spacing w:before="240"/>
      </w:pPr>
      <w:r>
        <w:t xml:space="preserve">Záloha celého systému, vrátane systémových súborov, aplikácií, </w:t>
      </w:r>
      <w:r w:rsidR="00AA3782">
        <w:t>používateľských účtov atď</w:t>
      </w:r>
      <w:r>
        <w:t>.</w:t>
      </w:r>
    </w:p>
    <w:p w14:paraId="31B87F0A" w14:textId="77777777" w:rsidR="00F84710" w:rsidRDefault="00F84710" w:rsidP="00F84710">
      <w:pPr>
        <w:pStyle w:val="ListParagraph"/>
        <w:numPr>
          <w:ilvl w:val="0"/>
          <w:numId w:val="21"/>
        </w:numPr>
        <w:spacing w:before="240"/>
      </w:pPr>
      <w:r>
        <w:t xml:space="preserve">Kompletný </w:t>
      </w:r>
      <w:r w:rsidR="002843C6">
        <w:t xml:space="preserve">obraz systému </w:t>
      </w:r>
      <w:r>
        <w:t>pre daný čas</w:t>
      </w:r>
      <w:del w:id="115" w:author="Ján Kľuka" w:date="2015-04-28T11:50:00Z">
        <w:r w:rsidR="002843C6" w:rsidDel="00205964">
          <w:delText xml:space="preserve"> – možná obnova</w:delText>
        </w:r>
      </w:del>
    </w:p>
    <w:p w14:paraId="0DEE5E0E" w14:textId="29BE25D9" w:rsidR="002843C6" w:rsidRDefault="002843C6" w:rsidP="00F84710">
      <w:pPr>
        <w:pStyle w:val="ListParagraph"/>
        <w:numPr>
          <w:ilvl w:val="0"/>
          <w:numId w:val="21"/>
        </w:numPr>
        <w:spacing w:before="240"/>
      </w:pPr>
      <w:r>
        <w:t xml:space="preserve">Nezmenené súbory </w:t>
      </w:r>
      <w:ins w:id="116" w:author="Ján Kľuka" w:date="2015-04-28T15:14:00Z">
        <w:r w:rsidR="003C4931">
          <w:t xml:space="preserve">i celé adresáre </w:t>
        </w:r>
      </w:ins>
      <w:r>
        <w:t xml:space="preserve">ukladá ako </w:t>
      </w:r>
      <w:r w:rsidR="00DD342F">
        <w:t xml:space="preserve">odkazy (hardlinky) </w:t>
      </w:r>
      <w:r>
        <w:t xml:space="preserve">k pôvodným súborom </w:t>
      </w:r>
      <w:ins w:id="117" w:author="Ján Kľuka" w:date="2015-04-28T15:14:00Z">
        <w:r w:rsidR="003C4931">
          <w:t>alebo adresárom, do zálohy</w:t>
        </w:r>
      </w:ins>
      <w:del w:id="118" w:author="Ján Kľuka" w:date="2015-04-28T15:14:00Z">
        <w:r w:rsidDel="003C4931">
          <w:delText>a ukladá</w:delText>
        </w:r>
      </w:del>
      <w:ins w:id="119" w:author="Ján Kľuka" w:date="2015-04-28T15:14:00Z">
        <w:r w:rsidR="003C4931">
          <w:t xml:space="preserve"> kopíruje</w:t>
        </w:r>
      </w:ins>
      <w:r>
        <w:t xml:space="preserve"> len nové</w:t>
      </w:r>
      <w:del w:id="120" w:author="Ján Kľuka" w:date="2015-04-28T15:15:00Z">
        <w:r w:rsidDel="003C4931">
          <w:delText>, prípadne</w:delText>
        </w:r>
      </w:del>
      <w:ins w:id="121" w:author="Ján Kľuka" w:date="2015-04-28T15:15:00Z">
        <w:r w:rsidR="003C4931">
          <w:t xml:space="preserve"> a</w:t>
        </w:r>
      </w:ins>
      <w:r>
        <w:t xml:space="preserve"> zmenené súbory</w:t>
      </w:r>
      <w:ins w:id="122" w:author="Ján Kľuka" w:date="2015-04-28T15:15:00Z">
        <w:r w:rsidR="003C4931">
          <w:t xml:space="preserve"> a adresáre</w:t>
        </w:r>
      </w:ins>
    </w:p>
    <w:p w14:paraId="0C9AF423" w14:textId="77777777" w:rsidR="00625712" w:rsidRDefault="00F42064" w:rsidP="00625712">
      <w:pPr>
        <w:pStyle w:val="ListParagraph"/>
        <w:numPr>
          <w:ilvl w:val="0"/>
          <w:numId w:val="21"/>
        </w:numPr>
        <w:spacing w:before="240"/>
      </w:pPr>
      <w:r>
        <w:t>Možnosť vyhľadávania súborov a rýchly náhľad do súboru</w:t>
      </w:r>
    </w:p>
    <w:p w14:paraId="2F94AD45" w14:textId="77777777" w:rsidR="00625712" w:rsidRDefault="00625712" w:rsidP="00625712">
      <w:pPr>
        <w:pStyle w:val="ListParagraph"/>
        <w:numPr>
          <w:ilvl w:val="0"/>
          <w:numId w:val="21"/>
        </w:numPr>
        <w:spacing w:before="240"/>
      </w:pPr>
      <w:r>
        <w:t>U</w:t>
      </w:r>
      <w:r w:rsidR="00F41913">
        <w:t xml:space="preserve">držiava </w:t>
      </w:r>
      <w:r w:rsidR="00DD342F">
        <w:t xml:space="preserve">hodinové zálohy za posledných 24 hodín, </w:t>
      </w:r>
      <w:r w:rsidR="00F41913">
        <w:t xml:space="preserve">denné zálohy za posledný mesiac a týždenné </w:t>
      </w:r>
      <w:r>
        <w:t>zálohy</w:t>
      </w:r>
    </w:p>
    <w:p w14:paraId="75C7FFA3" w14:textId="77777777" w:rsidR="00205964" w:rsidDel="00205964" w:rsidRDefault="00625712" w:rsidP="00205964">
      <w:pPr>
        <w:spacing w:before="240"/>
        <w:ind w:left="720"/>
        <w:rPr>
          <w:del w:id="123" w:author="Ján Kľuka" w:date="2015-04-28T11:54:00Z"/>
        </w:rPr>
      </w:pPr>
      <w:r>
        <w:t>Time Machine má taktiež podporu pre zálohovanie na NAS zariadenia a servery</w:t>
      </w:r>
      <w:ins w:id="124" w:author="Ján Kľuka" w:date="2015-04-28T11:52:00Z">
        <w:r w:rsidR="00205964">
          <w:t xml:space="preserve"> podporujúce protokol AFP</w:t>
        </w:r>
      </w:ins>
      <w:r>
        <w:t>.</w:t>
      </w:r>
      <w:ins w:id="125" w:author="Ján Kľuka" w:date="2015-04-28T11:54:00Z">
        <w:r w:rsidR="00205964" w:rsidRPr="00205964">
          <w:t xml:space="preserve"> </w:t>
        </w:r>
      </w:ins>
      <w:moveToRangeStart w:id="126" w:author="Ján Kľuka" w:date="2015-04-28T11:54:00Z" w:name="move291841373"/>
      <w:moveTo w:id="127" w:author="Ján Kľuka" w:date="2015-04-28T11:54:00Z">
        <w:r w:rsidR="00205964">
          <w:t>AFP je sieťový protokol poskytujúci súborové služby pre Mac OS X a Mac OS.</w:t>
        </w:r>
      </w:moveTo>
    </w:p>
    <w:moveToRangeEnd w:id="126"/>
    <w:p w14:paraId="14A70CAC" w14:textId="77777777" w:rsidR="00DD342F" w:rsidRDefault="00625712" w:rsidP="009163C8">
      <w:pPr>
        <w:spacing w:before="240"/>
        <w:ind w:left="720"/>
      </w:pPr>
      <w:r>
        <w:t xml:space="preserve"> </w:t>
      </w:r>
      <w:ins w:id="128" w:author="Ján Kľuka" w:date="2015-04-28T11:52:00Z">
        <w:r w:rsidR="00205964">
          <w:t xml:space="preserve">Okrem zariadení od Apple </w:t>
        </w:r>
      </w:ins>
      <w:ins w:id="129" w:author="Ján Kľuka" w:date="2015-04-28T11:54:00Z">
        <w:r w:rsidR="00205964">
          <w:t xml:space="preserve">tento </w:t>
        </w:r>
      </w:ins>
      <w:ins w:id="130" w:author="Ján Kľuka" w:date="2015-04-28T11:52:00Z">
        <w:r w:rsidR="00205964">
          <w:t>protokol implementuje napríklad Unixový balík netatalk</w:t>
        </w:r>
      </w:ins>
      <w:ins w:id="131" w:author="Ján Kľuka" w:date="2015-04-28T11:53:00Z">
        <w:r w:rsidR="00205964">
          <w:t>.</w:t>
        </w:r>
        <w:r w:rsidR="00205964" w:rsidRPr="00205964">
          <w:rPr>
            <w:b/>
            <w:i/>
            <w:rPrChange w:id="132" w:author="Ján Kľuka" w:date="2015-04-28T11:53:00Z">
              <w:rPr/>
            </w:rPrChange>
          </w:rPr>
          <w:t>[pridať poznámku pod čiarou s URL]</w:t>
        </w:r>
        <w:r w:rsidR="00205964">
          <w:t xml:space="preserve"> </w:t>
        </w:r>
      </w:ins>
      <w:commentRangeStart w:id="133"/>
      <w:r>
        <w:t xml:space="preserve">Záleží však na samotnej verzii softvéru. </w:t>
      </w:r>
      <w:r w:rsidR="003811F6">
        <w:t>Kým s</w:t>
      </w:r>
      <w:r>
        <w:t>taršie verzie dokázali spolupracovať s veľkým množstvom NAS serverov</w:t>
      </w:r>
      <w:r w:rsidR="003811F6">
        <w:t xml:space="preserve">, </w:t>
      </w:r>
      <w:r>
        <w:t>najnovšie verzie vyžadujú server podporujúci AFP (Apple Filling Protocol).</w:t>
      </w:r>
      <w:r w:rsidR="00F56528">
        <w:t xml:space="preserve"> </w:t>
      </w:r>
      <w:commentRangeEnd w:id="133"/>
      <w:r w:rsidR="00205964">
        <w:rPr>
          <w:rStyle w:val="CommentReference"/>
        </w:rPr>
        <w:commentReference w:id="133"/>
      </w:r>
      <w:moveFromRangeStart w:id="134" w:author="Ján Kľuka" w:date="2015-04-28T11:54:00Z" w:name="move291841373"/>
      <w:moveFrom w:id="135" w:author="Ján Kľuka" w:date="2015-04-28T11:54:00Z">
        <w:r w:rsidR="00816641" w:rsidDel="00205964">
          <w:t>AFP je sieťový protokol poskytujúci súborové služby pre Mac OS X a Mac OS.</w:t>
        </w:r>
      </w:moveFrom>
      <w:moveFromRangeEnd w:id="134"/>
    </w:p>
    <w:p w14:paraId="679DF115" w14:textId="77777777" w:rsidR="007D179B" w:rsidRDefault="007D179B" w:rsidP="007D179B">
      <w:pPr>
        <w:pStyle w:val="ListParagraph"/>
        <w:spacing w:before="240"/>
        <w:ind w:left="1440"/>
      </w:pPr>
    </w:p>
    <w:p w14:paraId="3136A139" w14:textId="77777777" w:rsidR="00EE49BF" w:rsidRDefault="00EE49BF" w:rsidP="007D179B">
      <w:pPr>
        <w:pStyle w:val="Heading3"/>
        <w:rPr>
          <w:rFonts w:ascii="Times New Roman" w:hAnsi="Times New Roman" w:cs="Times New Roman"/>
          <w:color w:val="000000" w:themeColor="text1"/>
        </w:rPr>
      </w:pPr>
      <w:r w:rsidRPr="007D179B">
        <w:rPr>
          <w:rFonts w:ascii="Times New Roman" w:hAnsi="Times New Roman" w:cs="Times New Roman"/>
          <w:color w:val="000000" w:themeColor="text1"/>
        </w:rPr>
        <w:t>Git</w:t>
      </w:r>
    </w:p>
    <w:p w14:paraId="17D3E572" w14:textId="77777777" w:rsidR="00D3327F" w:rsidRDefault="004A6EE0" w:rsidP="00816641">
      <w:pPr>
        <w:spacing w:before="240"/>
        <w:ind w:left="720"/>
      </w:pPr>
      <w:r>
        <w:t>Git</w:t>
      </w:r>
      <w:ins w:id="136" w:author="Ján Kľuka" w:date="2015-04-28T15:00:00Z">
        <w:r w:rsidR="00F37376">
          <w:rPr>
            <w:rStyle w:val="FootnoteReference"/>
          </w:rPr>
          <w:footnoteReference w:id="2"/>
        </w:r>
      </w:ins>
      <w:r>
        <w:t xml:space="preserve"> </w:t>
      </w:r>
      <w:ins w:id="140" w:author="Ján Kľuka" w:date="2015-04-28T15:00:00Z">
        <w:r w:rsidR="00F37376" w:rsidRPr="00F37376">
          <w:rPr>
            <w:b/>
            <w:i/>
            <w:lang w:val="en-US"/>
            <w:rPrChange w:id="141" w:author="Ján Kľuka" w:date="2015-04-28T15:01:00Z">
              <w:rPr>
                <w:b/>
                <w:lang w:val="en-US"/>
              </w:rPr>
            </w:rPrChange>
          </w:rPr>
          <w:t>[cit</w:t>
        </w:r>
        <w:r w:rsidR="00F37376" w:rsidRPr="00F37376">
          <w:rPr>
            <w:b/>
            <w:i/>
            <w:rPrChange w:id="142" w:author="Ján Kľuka" w:date="2015-04-28T15:01:00Z">
              <w:rPr>
                <w:b/>
              </w:rPr>
            </w:rPrChange>
          </w:rPr>
          <w:t>ácia knihy</w:t>
        </w:r>
        <w:r w:rsidR="00F37376" w:rsidRPr="00F37376">
          <w:rPr>
            <w:b/>
            <w:i/>
            <w:lang w:val="en-US"/>
            <w:rPrChange w:id="143" w:author="Ján Kľuka" w:date="2015-04-28T15:01:00Z">
              <w:rPr>
                <w:b/>
                <w:lang w:val="en-US"/>
              </w:rPr>
            </w:rPrChange>
          </w:rPr>
          <w:t xml:space="preserve">] </w:t>
        </w:r>
      </w:ins>
      <w:r>
        <w:t xml:space="preserve">je decentralizovaný </w:t>
      </w:r>
      <w:r>
        <w:rPr>
          <w:lang w:val="en-US"/>
        </w:rPr>
        <w:t xml:space="preserve">/ </w:t>
      </w:r>
      <w:r>
        <w:t xml:space="preserve">distribuovaný systém riadenia revízií (DVCS). </w:t>
      </w:r>
      <w:del w:id="144" w:author="Ján Kľuka" w:date="2015-04-28T11:54:00Z">
        <w:r w:rsidDel="00205964">
          <w:delText>Neslúži však ako zálohovací software, ale</w:delText>
        </w:r>
      </w:del>
      <w:ins w:id="145" w:author="Ján Kľuka" w:date="2015-04-28T11:54:00Z">
        <w:r w:rsidR="00205964">
          <w:t>Primárne slúži</w:t>
        </w:r>
      </w:ins>
      <w:r>
        <w:t xml:space="preserve"> </w:t>
      </w:r>
      <w:del w:id="146" w:author="Ján Kľuka" w:date="2015-04-28T15:02:00Z">
        <w:r w:rsidDel="00F37376">
          <w:delText xml:space="preserve">ako software </w:delText>
        </w:r>
      </w:del>
      <w:r>
        <w:t xml:space="preserve">pre správu </w:t>
      </w:r>
      <w:r w:rsidR="002F4320">
        <w:t>verzi</w:t>
      </w:r>
      <w:r>
        <w:t>í</w:t>
      </w:r>
      <w:ins w:id="147" w:author="Ján Kľuka" w:date="2015-04-28T11:54:00Z">
        <w:r w:rsidR="00205964">
          <w:t xml:space="preserve"> zdrojových k</w:t>
        </w:r>
      </w:ins>
      <w:ins w:id="148" w:author="Ján Kľuka" w:date="2015-04-28T11:55:00Z">
        <w:r w:rsidR="00205964">
          <w:t>ódov</w:t>
        </w:r>
      </w:ins>
      <w:r>
        <w:t>.</w:t>
      </w:r>
      <w:r w:rsidR="00D3327F">
        <w:t xml:space="preserve"> Bol vyvinutý pre vývoj Linuxového jadra.</w:t>
      </w:r>
      <w:r w:rsidR="00000360">
        <w:t xml:space="preserve"> V</w:t>
      </w:r>
      <w:r w:rsidR="004C7E0B">
        <w:t xml:space="preserve">äčšinou </w:t>
      </w:r>
      <w:r w:rsidR="00000360">
        <w:t>je</w:t>
      </w:r>
      <w:r w:rsidR="00D3327F">
        <w:t xml:space="preserve"> však</w:t>
      </w:r>
      <w:r w:rsidR="00000360">
        <w:t xml:space="preserve"> využívaný </w:t>
      </w:r>
      <w:r w:rsidR="004C7E0B">
        <w:t>vývojármi pri práci na softwarových projektoch</w:t>
      </w:r>
      <w:r w:rsidR="004A4DEC">
        <w:t>, ale dá sa využívať na akékoľvek dáta</w:t>
      </w:r>
      <w:r w:rsidR="004C7E0B">
        <w:t>. Dá sa tak jednoducho zistiť, kedy sa daný súbor zmenil, ako sa zmenil a taktiež kým bol zmenený.</w:t>
      </w:r>
    </w:p>
    <w:p w14:paraId="371602CF" w14:textId="77777777" w:rsidR="000E6079" w:rsidRPr="000E6079" w:rsidRDefault="000E6079" w:rsidP="001C530F">
      <w:pPr>
        <w:spacing w:before="240"/>
        <w:ind w:left="720"/>
        <w:rPr>
          <w:ins w:id="149" w:author="Ján Kľuka" w:date="2015-04-28T14:50:00Z"/>
        </w:rPr>
      </w:pPr>
      <w:ins w:id="150" w:author="Ján Kľuka" w:date="2015-04-28T14:50:00Z">
        <w:r>
          <w:rPr>
            <w:b/>
            <w:i/>
          </w:rPr>
          <w:t>Sem by som dal mostík k zálohovaniu, napríklad:</w:t>
        </w:r>
        <w:r>
          <w:rPr>
            <w:lang w:val="en-US"/>
          </w:rPr>
          <w:t xml:space="preserve"> </w:t>
        </w:r>
        <w:r>
          <w:t xml:space="preserve">Aj keď git nie je </w:t>
        </w:r>
      </w:ins>
      <w:ins w:id="151" w:author="Ján Kľuka" w:date="2015-04-28T14:51:00Z">
        <w:r>
          <w:t>určený na zálohovanie</w:t>
        </w:r>
      </w:ins>
      <w:ins w:id="152" w:author="Ján Kľuka" w:date="2015-04-28T14:50:00Z">
        <w:r>
          <w:t>, používa viacero techník, ktoré sa stali inšpiráciou pre ná</w:t>
        </w:r>
      </w:ins>
      <w:ins w:id="153" w:author="Ján Kľuka" w:date="2015-04-28T14:52:00Z">
        <w:r>
          <w:t xml:space="preserve">š zálohovací </w:t>
        </w:r>
        <w:r>
          <w:lastRenderedPageBreak/>
          <w:t xml:space="preserve">softvér: obsahom adresované úložisko dát, </w:t>
        </w:r>
      </w:ins>
      <w:ins w:id="154" w:author="Ján Kľuka" w:date="2015-04-28T15:06:00Z">
        <w:r w:rsidR="00F10821">
          <w:t>kombináci</w:t>
        </w:r>
      </w:ins>
      <w:ins w:id="155" w:author="Ján Kľuka" w:date="2015-04-28T15:07:00Z">
        <w:r w:rsidR="00F10821">
          <w:t>u</w:t>
        </w:r>
      </w:ins>
      <w:ins w:id="156" w:author="Ján Kľuka" w:date="2015-04-28T15:06:00Z">
        <w:r w:rsidR="00F10821">
          <w:t xml:space="preserve"> </w:t>
        </w:r>
      </w:ins>
      <w:ins w:id="157" w:author="Ján Kľuka" w:date="2015-04-28T15:07:00Z">
        <w:r w:rsidR="00F10821">
          <w:t>deflate</w:t>
        </w:r>
      </w:ins>
      <w:ins w:id="158" w:author="Ján Kľuka" w:date="2015-04-28T15:06:00Z">
        <w:r w:rsidR="00F10821">
          <w:t xml:space="preserve"> </w:t>
        </w:r>
      </w:ins>
      <w:ins w:id="159" w:author="Ján Kľuka" w:date="2015-04-28T14:52:00Z">
        <w:r w:rsidR="00F10821">
          <w:t>kompresie</w:t>
        </w:r>
      </w:ins>
      <w:ins w:id="160" w:author="Ján Kľuka" w:date="2015-04-28T14:53:00Z">
        <w:r w:rsidR="00F37376">
          <w:t xml:space="preserve"> a </w:t>
        </w:r>
      </w:ins>
      <w:ins w:id="161" w:author="Ján Kľuka" w:date="2015-04-28T14:52:00Z">
        <w:r w:rsidR="00F10821">
          <w:t>delta kompresie</w:t>
        </w:r>
        <w:r w:rsidR="00F37376">
          <w:t xml:space="preserve">, </w:t>
        </w:r>
      </w:ins>
      <w:ins w:id="162" w:author="Ján Kľuka" w:date="2015-04-28T14:54:00Z">
        <w:r w:rsidR="00F37376">
          <w:t>garbage kolekciu.</w:t>
        </w:r>
      </w:ins>
    </w:p>
    <w:p w14:paraId="6276821C" w14:textId="77777777" w:rsidR="001C530F" w:rsidRDefault="00866936" w:rsidP="001C530F">
      <w:pPr>
        <w:spacing w:before="240"/>
        <w:ind w:left="720"/>
      </w:pPr>
      <w:r>
        <w:t>Základné vlastnosti:</w:t>
      </w:r>
    </w:p>
    <w:p w14:paraId="776A4DE0" w14:textId="77777777" w:rsidR="00D3327F" w:rsidRDefault="00D3327F" w:rsidP="00D3327F">
      <w:pPr>
        <w:pStyle w:val="ListParagraph"/>
        <w:numPr>
          <w:ilvl w:val="0"/>
          <w:numId w:val="23"/>
        </w:numPr>
        <w:spacing w:before="240"/>
      </w:pPr>
      <w:r>
        <w:t>Git je distribuovaný systém, čo znamená, že nepotrebuje žiadny centrálny bod, s ktorým by musel udržiavať spojenie. Všetky základné operácie sú vykonávané lokálne.</w:t>
      </w:r>
    </w:p>
    <w:p w14:paraId="443A852F" w14:textId="77777777" w:rsidR="00D3327F" w:rsidRDefault="00213A63" w:rsidP="00D3327F">
      <w:pPr>
        <w:pStyle w:val="ListParagraph"/>
        <w:numPr>
          <w:ilvl w:val="0"/>
          <w:numId w:val="23"/>
        </w:numPr>
        <w:spacing w:before="240"/>
      </w:pPr>
      <w:r>
        <w:t>Kompletná história</w:t>
      </w:r>
      <w:r w:rsidR="00E1718D">
        <w:t xml:space="preserve"> bez možnosti zmeny</w:t>
      </w:r>
    </w:p>
    <w:p w14:paraId="14142AD4" w14:textId="77777777" w:rsidR="00B70E8E" w:rsidRDefault="00B70E8E" w:rsidP="00D3327F">
      <w:pPr>
        <w:pStyle w:val="ListParagraph"/>
        <w:numPr>
          <w:ilvl w:val="0"/>
          <w:numId w:val="23"/>
        </w:numPr>
        <w:spacing w:before="240"/>
      </w:pPr>
      <w:commentRangeStart w:id="163"/>
      <w:r>
        <w:t xml:space="preserve">Kompatibilita </w:t>
      </w:r>
      <w:commentRangeEnd w:id="163"/>
      <w:r w:rsidR="00F37376">
        <w:rPr>
          <w:rStyle w:val="CommentReference"/>
        </w:rPr>
        <w:commentReference w:id="163"/>
      </w:r>
      <w:r>
        <w:t>s existujúcimi systémami a protokolmi: HTTP, FTP, SSH, rsync, alebo komunikácia priamo cez socket</w:t>
      </w:r>
    </w:p>
    <w:p w14:paraId="64BBB6D1" w14:textId="77777777" w:rsidR="00E1718D" w:rsidRDefault="00E1718D" w:rsidP="00D3327F">
      <w:pPr>
        <w:pStyle w:val="ListParagraph"/>
        <w:numPr>
          <w:ilvl w:val="0"/>
          <w:numId w:val="23"/>
        </w:numPr>
        <w:spacing w:before="240"/>
      </w:pPr>
      <w:r>
        <w:t>Garbage kolekcia</w:t>
      </w:r>
      <w:ins w:id="164" w:author="Ján Kľuka" w:date="2015-04-28T14:56:00Z">
        <w:r w:rsidR="00F37376">
          <w:t xml:space="preserve"> v obsahom adresovanom úložisku</w:t>
        </w:r>
      </w:ins>
    </w:p>
    <w:p w14:paraId="10616BC9" w14:textId="77777777" w:rsidR="00E1718D" w:rsidRDefault="00E1718D" w:rsidP="00D3327F">
      <w:pPr>
        <w:pStyle w:val="ListParagraph"/>
        <w:numPr>
          <w:ilvl w:val="0"/>
          <w:numId w:val="23"/>
        </w:numPr>
        <w:spacing w:before="240"/>
        <w:rPr>
          <w:ins w:id="165" w:author="Ján Kľuka" w:date="2015-04-28T15:05:00Z"/>
        </w:rPr>
      </w:pPr>
      <w:r>
        <w:t>Delta kompresia</w:t>
      </w:r>
    </w:p>
    <w:p w14:paraId="0470BB2A" w14:textId="77777777" w:rsidR="00F10821" w:rsidRDefault="00F10821" w:rsidP="00D3327F">
      <w:pPr>
        <w:pStyle w:val="ListParagraph"/>
        <w:numPr>
          <w:ilvl w:val="0"/>
          <w:numId w:val="23"/>
        </w:numPr>
        <w:spacing w:before="240"/>
      </w:pPr>
      <w:ins w:id="166" w:author="Ján Kľuka" w:date="2015-04-28T15:05:00Z">
        <w:r>
          <w:t xml:space="preserve">Deflate </w:t>
        </w:r>
        <w:commentRangeStart w:id="167"/>
        <w:r>
          <w:t>kompresia</w:t>
        </w:r>
        <w:commentRangeEnd w:id="167"/>
        <w:r>
          <w:rPr>
            <w:rStyle w:val="CommentReference"/>
          </w:rPr>
          <w:commentReference w:id="167"/>
        </w:r>
      </w:ins>
    </w:p>
    <w:p w14:paraId="73C8F61F" w14:textId="77777777" w:rsidR="00192821" w:rsidRDefault="00192821" w:rsidP="00D3327F">
      <w:pPr>
        <w:pStyle w:val="ListParagraph"/>
        <w:numPr>
          <w:ilvl w:val="0"/>
          <w:numId w:val="23"/>
        </w:numPr>
        <w:spacing w:before="240"/>
      </w:pPr>
      <w:r>
        <w:t>Viaceré vetvy</w:t>
      </w:r>
      <w:r w:rsidR="00157F6D">
        <w:t xml:space="preserve"> vývoja</w:t>
      </w:r>
    </w:p>
    <w:p w14:paraId="7F97087B" w14:textId="77777777" w:rsidR="00B34F58" w:rsidRDefault="006705BB" w:rsidP="00943C72">
      <w:pPr>
        <w:spacing w:before="240"/>
        <w:ind w:left="567"/>
      </w:pPr>
      <w:r>
        <w:t>Pojem garbage kolekcia bude zadefinov</w:t>
      </w:r>
      <w:r w:rsidR="00CD18C1">
        <w:t>aný a vysvetlený neskôr v kapito</w:t>
      </w:r>
      <w:r>
        <w:t>l</w:t>
      </w:r>
      <w:r w:rsidR="00CD18C1">
        <w:t>e</w:t>
      </w:r>
      <w:r>
        <w:t xml:space="preserve"> 1.2.4. </w:t>
      </w:r>
      <w:r w:rsidR="00DE5462">
        <w:t xml:space="preserve">V Gite je využívaná garbage kolekcia </w:t>
      </w:r>
      <w:r w:rsidR="00725A0B">
        <w:t xml:space="preserve">hlavne </w:t>
      </w:r>
      <w:r w:rsidR="00DE5462">
        <w:t>za účelom exportovania súborov, ktoré už nie sú viac využívané a označí ich ako „stratené“ objekty (loose objects)</w:t>
      </w:r>
      <w:r w:rsidR="00D97B3B">
        <w:t>.</w:t>
      </w:r>
      <w:r w:rsidR="00AB357D">
        <w:t xml:space="preserve"> Pri hľadaní týchto súborov garbage kolekcia mení samotnú štruktúru repozitára na efektívnejšiu</w:t>
      </w:r>
      <w:r w:rsidR="00011858">
        <w:t xml:space="preserve"> a snaží sa tak redukovať diskový priestor a</w:t>
      </w:r>
      <w:r w:rsidR="002608BF">
        <w:t> zvýšiť výkonnosť.</w:t>
      </w:r>
    </w:p>
    <w:p w14:paraId="602D5563" w14:textId="77777777" w:rsidR="00943C72" w:rsidRDefault="00943C72" w:rsidP="00943C72">
      <w:pPr>
        <w:ind w:left="567"/>
      </w:pPr>
      <w:r>
        <w:tab/>
      </w:r>
      <w:r>
        <w:tab/>
      </w:r>
      <w:commentRangeStart w:id="169"/>
      <w:r>
        <w:t>Delta kompresia</w:t>
      </w:r>
      <w:r w:rsidR="00815E25">
        <w:t xml:space="preserve"> </w:t>
      </w:r>
      <w:commentRangeEnd w:id="169"/>
      <w:r w:rsidR="000E6079">
        <w:rPr>
          <w:rStyle w:val="CommentReference"/>
        </w:rPr>
        <w:commentReference w:id="169"/>
      </w:r>
      <w:r w:rsidR="00815E25">
        <w:t xml:space="preserve">(delta kódovanie) </w:t>
      </w:r>
      <w:r w:rsidR="007E1B7F">
        <w:t>je mechanizmus ukladania prípadne prenášania dát vo forme rozdielov medzi jednotlivými verziami. Rozdiely sú ukladané do súborov, ktoré sú nazývané taktiež delty alebo diffy.</w:t>
      </w:r>
      <w:r w:rsidR="00815E25">
        <w:t xml:space="preserve"> Git si vždy ukladá celý obsah najnovších súborov a</w:t>
      </w:r>
      <w:r w:rsidR="004C2EC6">
        <w:t> rozdiely medzi</w:t>
      </w:r>
      <w:r w:rsidR="00815E25">
        <w:t xml:space="preserve"> </w:t>
      </w:r>
      <w:r w:rsidR="004C2EC6">
        <w:t xml:space="preserve">súbormi </w:t>
      </w:r>
      <w:r w:rsidR="00815E25">
        <w:t>sú uk</w:t>
      </w:r>
      <w:r w:rsidR="004C2EC6">
        <w:t>ladané pomocou delta kompresie len ak sú označené ako „stratené“ súbory</w:t>
      </w:r>
      <w:r w:rsidR="008F4FEC">
        <w:t xml:space="preserve"> (loose objects)</w:t>
      </w:r>
      <w:r w:rsidR="004C2EC6">
        <w:t>.</w:t>
      </w:r>
      <w:r w:rsidR="00B320B8">
        <w:t xml:space="preserve"> Tieto súbory sú následne komprimované do binárnych súborov nazývaných tiež </w:t>
      </w:r>
      <w:r w:rsidR="00540838">
        <w:t>balíčkové súbory (packfile</w:t>
      </w:r>
      <w:r w:rsidR="00B320B8">
        <w:t>)</w:t>
      </w:r>
      <w:r w:rsidR="00540838">
        <w:t>.</w:t>
      </w:r>
      <w:r w:rsidR="00EF1F30">
        <w:t xml:space="preserve"> Vďaka tomuto prístupu dokáže Git šetriť diskový priestor a byť efektívnejší.</w:t>
      </w:r>
    </w:p>
    <w:p w14:paraId="463196CC" w14:textId="77777777" w:rsidR="00D3327F" w:rsidRPr="004A6EE0" w:rsidRDefault="00D3327F" w:rsidP="001C530F">
      <w:pPr>
        <w:spacing w:before="240"/>
        <w:ind w:left="720"/>
      </w:pPr>
    </w:p>
    <w:p w14:paraId="7772F629" w14:textId="77777777" w:rsidR="007D179B" w:rsidRDefault="007D179B">
      <w:pPr>
        <w:spacing w:line="276" w:lineRule="auto"/>
        <w:rPr>
          <w:szCs w:val="28"/>
          <w:highlight w:val="lightGray"/>
        </w:rPr>
      </w:pPr>
      <w:r>
        <w:rPr>
          <w:szCs w:val="28"/>
          <w:highlight w:val="lightGray"/>
        </w:rPr>
        <w:br w:type="page"/>
      </w:r>
    </w:p>
    <w:p w14:paraId="105A6BDF" w14:textId="44ABFC24" w:rsidR="00AF5B14" w:rsidRDefault="00AF5B14" w:rsidP="0031198A">
      <w:pPr>
        <w:pStyle w:val="Heading2"/>
        <w:spacing w:after="240"/>
        <w:ind w:left="567" w:hanging="567"/>
      </w:pPr>
      <w:r w:rsidRPr="00AF5B14">
        <w:lastRenderedPageBreak/>
        <w:t>P</w:t>
      </w:r>
      <w:ins w:id="170" w:author="Ján Kľuka" w:date="2015-04-28T22:49:00Z">
        <w:r w:rsidR="00526B59">
          <w:t>redchádzajúca</w:t>
        </w:r>
      </w:ins>
      <w:del w:id="171" w:author="Ján Kľuka" w:date="2015-04-28T22:49:00Z">
        <w:r w:rsidDel="00526B59">
          <w:delText>oužit</w:delText>
        </w:r>
      </w:del>
      <w:del w:id="172" w:author="Ján Kľuka" w:date="2015-04-28T22:48:00Z">
        <w:r w:rsidDel="00526B59">
          <w:delText>á</w:delText>
        </w:r>
      </w:del>
      <w:r>
        <w:t xml:space="preserve"> bakalárska práca</w:t>
      </w:r>
    </w:p>
    <w:p w14:paraId="77E90FEB" w14:textId="5C02BD0E" w:rsidR="00FA0A38" w:rsidRDefault="00AF5B14" w:rsidP="00FA0A38">
      <w:pPr>
        <w:spacing w:after="0"/>
        <w:ind w:left="567"/>
      </w:pPr>
      <w:r>
        <w:t>Táto diplomová práca vychádza z</w:t>
      </w:r>
      <w:del w:id="173" w:author="Ján Kľuka" w:date="2015-04-28T20:17:00Z">
        <w:r w:rsidDel="00516752">
          <w:delText> pôvodnej</w:delText>
        </w:r>
      </w:del>
      <w:r>
        <w:t xml:space="preserve"> bakalárskej práce </w:t>
      </w:r>
      <w:del w:id="174" w:author="Ján Kľuka" w:date="2015-04-28T20:17:00Z">
        <w:r w:rsidRPr="00526B59" w:rsidDel="00516752">
          <w:rPr>
            <w:i/>
            <w:rPrChange w:id="175" w:author="Ján Kľuka" w:date="2015-04-28T22:49:00Z">
              <w:rPr/>
            </w:rPrChange>
          </w:rPr>
          <w:delText>s</w:delText>
        </w:r>
        <w:r w:rsidR="000D1FBB" w:rsidRPr="00526B59" w:rsidDel="00516752">
          <w:rPr>
            <w:i/>
            <w:rPrChange w:id="176" w:author="Ján Kľuka" w:date="2015-04-28T22:49:00Z">
              <w:rPr/>
            </w:rPrChange>
          </w:rPr>
          <w:delText xml:space="preserve"> názvom </w:delText>
        </w:r>
      </w:del>
      <w:r w:rsidR="000D1FBB" w:rsidRPr="00526B59">
        <w:rPr>
          <w:i/>
          <w:rPrChange w:id="177" w:author="Ján Kľuka" w:date="2015-04-28T22:49:00Z">
            <w:rPr/>
          </w:rPrChange>
        </w:rPr>
        <w:t>Zálohovanie v Linuxe s úsporným ukladaním histórie</w:t>
      </w:r>
      <w:r w:rsidR="009A57CF">
        <w:t>, ktorej autorom je Patrik Kemény</w:t>
      </w:r>
      <w:ins w:id="178" w:author="Ján Kľuka" w:date="2015-04-28T20:07:00Z">
        <w:r w:rsidR="00516752">
          <w:t xml:space="preserve"> </w:t>
        </w:r>
      </w:ins>
      <w:ins w:id="179" w:author="Ján Kľuka" w:date="2015-04-28T20:08:00Z">
        <w:r w:rsidR="00516752">
          <w:rPr>
            <w:b/>
            <w:i/>
          </w:rPr>
          <w:t>[odkaz do literatúry]</w:t>
        </w:r>
      </w:ins>
      <w:r w:rsidR="000D1FBB">
        <w:t xml:space="preserve">. Jej cieľom bolo navrhnúť a implementovať v operačnom systéme Linux nástroje, ktoré budú vykonávať zálohovanie dát na vzdialený server a následne </w:t>
      </w:r>
      <w:ins w:id="180" w:author="Ján Kľuka" w:date="2015-04-28T20:17:00Z">
        <w:r w:rsidR="00516752">
          <w:t xml:space="preserve">umožnia </w:t>
        </w:r>
      </w:ins>
      <w:r w:rsidR="000D1FBB">
        <w:t xml:space="preserve">ich sprístupnenie. </w:t>
      </w:r>
      <w:commentRangeStart w:id="181"/>
      <w:r w:rsidR="000D1FBB">
        <w:t>Kľúčové</w:t>
      </w:r>
      <w:commentRangeEnd w:id="181"/>
      <w:r w:rsidR="001A6F0D">
        <w:rPr>
          <w:rStyle w:val="CommentReference"/>
        </w:rPr>
        <w:commentReference w:id="181"/>
      </w:r>
      <w:r w:rsidR="000D1FBB">
        <w:t xml:space="preserve"> vlastnosti týchto nástrojov mali byť: úsporný prenos dát na vzdialený server, úsporné ukladanie záloh s ich históriou (kompresia dát), vymazávanie starších záloh a sprístupnenie záloh formou postupnosti úplných obrazov systému súborov. </w:t>
      </w:r>
      <w:commentRangeStart w:id="182"/>
      <w:r w:rsidR="000D1FBB">
        <w:t>Pre dosiahnutie</w:t>
      </w:r>
      <w:r w:rsidR="00F371B3">
        <w:t xml:space="preserve"> úsporného prenosu dát</w:t>
      </w:r>
      <w:r w:rsidR="000D1FBB">
        <w:t xml:space="preserve"> mali byť využité techniky nástroja rsync a git.</w:t>
      </w:r>
      <w:commentRangeEnd w:id="182"/>
      <w:r w:rsidR="00CD71F0">
        <w:rPr>
          <w:rStyle w:val="CommentReference"/>
        </w:rPr>
        <w:commentReference w:id="182"/>
      </w:r>
      <w:r w:rsidR="000D1FBB">
        <w:t xml:space="preserve"> </w:t>
      </w:r>
      <w:r w:rsidR="00F371B3">
        <w:t>Následné sprístupňovanie záloh malo byť realizované pomocou FUSE.</w:t>
      </w:r>
      <w:r w:rsidR="00FA0A38">
        <w:t xml:space="preserve"> </w:t>
      </w:r>
      <w:commentRangeStart w:id="183"/>
      <w:r w:rsidR="00FA0A38">
        <w:t>Ako inšpirácia pre túto prácu mohli byť použité aj existujúce zálohovacie nástroje ako duplicity alebo rdiff-backup.</w:t>
      </w:r>
      <w:commentRangeEnd w:id="183"/>
      <w:r w:rsidR="00666969">
        <w:rPr>
          <w:rStyle w:val="CommentReference"/>
        </w:rPr>
        <w:commentReference w:id="183"/>
      </w:r>
    </w:p>
    <w:p w14:paraId="43149645" w14:textId="7EEC6EF5" w:rsidR="00FA0A38" w:rsidRDefault="009A57CF" w:rsidP="009A57CF">
      <w:pPr>
        <w:spacing w:after="0"/>
        <w:ind w:left="567" w:firstLine="873"/>
      </w:pPr>
      <w:commentRangeStart w:id="184"/>
      <w:r>
        <w:t xml:space="preserve">Autor však splnil </w:t>
      </w:r>
      <w:commentRangeEnd w:id="184"/>
      <w:r w:rsidR="00CD71F0">
        <w:rPr>
          <w:rStyle w:val="CommentReference"/>
        </w:rPr>
        <w:commentReference w:id="184"/>
      </w:r>
      <w:r>
        <w:t xml:space="preserve">len niektoré body zo stanoveného cieľu tejto bakalárskej práce. Vyvinutý zálohovací nástroj dokáže vytvárať a obnovovať </w:t>
      </w:r>
      <w:r w:rsidR="00211887">
        <w:t xml:space="preserve">plné alebo inkrementálne </w:t>
      </w:r>
      <w:r>
        <w:t xml:space="preserve">zálohy. </w:t>
      </w:r>
      <w:r w:rsidR="007400AC">
        <w:t xml:space="preserve">Úsporné ukladanie záloh bolo implementované pomocou </w:t>
      </w:r>
      <w:commentRangeStart w:id="185"/>
      <w:r w:rsidR="007400AC">
        <w:t>inkrementálneho zálohovania</w:t>
      </w:r>
      <w:commentRangeEnd w:id="185"/>
      <w:r w:rsidR="00CD71F0">
        <w:rPr>
          <w:rStyle w:val="CommentReference"/>
        </w:rPr>
        <w:commentReference w:id="185"/>
      </w:r>
      <w:r w:rsidR="007400AC">
        <w:t xml:space="preserve">. Ak už v danom obsahom adresovanom úložisku existuje súbor s rovnakým obsahom ako sa snažíme zálohovať, tak bude uložený len odkaz (link) na tento súbor. </w:t>
      </w:r>
      <w:commentRangeStart w:id="186"/>
      <w:r w:rsidR="007400AC">
        <w:t>Žiadne</w:t>
      </w:r>
      <w:commentRangeEnd w:id="186"/>
      <w:r w:rsidR="00CD71F0">
        <w:rPr>
          <w:rStyle w:val="CommentReference"/>
        </w:rPr>
        <w:commentReference w:id="186"/>
      </w:r>
      <w:r w:rsidR="007400AC">
        <w:t xml:space="preserve"> ďalšie techniky pre úsporné ukladanie dát neboli implementované. </w:t>
      </w:r>
    </w:p>
    <w:p w14:paraId="07D59E20" w14:textId="77777777" w:rsidR="00FA0A38" w:rsidRPr="00AF5B14" w:rsidRDefault="00FA0A38" w:rsidP="00FA0A38">
      <w:pPr>
        <w:spacing w:after="0"/>
        <w:ind w:left="567"/>
      </w:pPr>
    </w:p>
    <w:p w14:paraId="291FE8EC" w14:textId="086CFA67" w:rsidR="00EE49BF" w:rsidRDefault="00EE49BF" w:rsidP="00192821">
      <w:pPr>
        <w:pStyle w:val="Heading2"/>
        <w:ind w:left="567" w:hanging="567"/>
        <w:rPr>
          <w:ins w:id="187" w:author="Ján Kľuka" w:date="2015-04-28T21:39:00Z"/>
          <w:rFonts w:cs="Times New Roman"/>
        </w:rPr>
      </w:pPr>
      <w:commentRangeStart w:id="188"/>
      <w:r w:rsidRPr="00274E33">
        <w:rPr>
          <w:rFonts w:cs="Times New Roman"/>
        </w:rPr>
        <w:t>Techniky</w:t>
      </w:r>
      <w:commentRangeEnd w:id="188"/>
      <w:r w:rsidR="00F10821">
        <w:rPr>
          <w:rStyle w:val="CommentReference"/>
          <w:rFonts w:eastAsiaTheme="minorEastAsia" w:cstheme="minorBidi"/>
          <w:b w:val="0"/>
          <w:bCs w:val="0"/>
        </w:rPr>
        <w:commentReference w:id="188"/>
      </w:r>
      <w:ins w:id="189" w:author="Ján Kľuka" w:date="2015-04-28T22:08:00Z">
        <w:r w:rsidR="0005026B">
          <w:rPr>
            <w:rFonts w:cs="Times New Roman"/>
          </w:rPr>
          <w:t xml:space="preserve"> a použitý softvér</w:t>
        </w:r>
      </w:ins>
    </w:p>
    <w:p w14:paraId="5C52D92A" w14:textId="7332B323" w:rsidR="00344A1B" w:rsidRPr="0005026B" w:rsidRDefault="0005026B" w:rsidP="00344A1B">
      <w:pPr>
        <w:rPr>
          <w:b/>
          <w:i/>
        </w:rPr>
        <w:pPrChange w:id="190" w:author="Ján Kľuka" w:date="2015-04-28T21:39:00Z">
          <w:pPr>
            <w:pStyle w:val="Heading2"/>
            <w:ind w:left="567" w:hanging="567"/>
          </w:pPr>
        </w:pPrChange>
      </w:pPr>
      <w:ins w:id="191" w:author="Ján Kľuka" w:date="2015-04-28T22:07:00Z">
        <w:r>
          <w:t>Východiskami p</w:t>
        </w:r>
      </w:ins>
      <w:ins w:id="192" w:author="Ján Kľuka" w:date="2015-04-28T21:39:00Z">
        <w:r>
          <w:t>re ná</w:t>
        </w:r>
      </w:ins>
      <w:ins w:id="193" w:author="Ján Kľuka" w:date="2015-04-28T22:09:00Z">
        <w:r>
          <w:t>š prístup k zálohovaniu a</w:t>
        </w:r>
      </w:ins>
      <w:ins w:id="194" w:author="Ján Kľuka" w:date="2015-04-28T22:10:00Z">
        <w:r>
          <w:t> </w:t>
        </w:r>
      </w:ins>
      <w:ins w:id="195" w:author="Ján Kľuka" w:date="2015-04-28T22:09:00Z">
        <w:r>
          <w:t xml:space="preserve">obnove </w:t>
        </w:r>
      </w:ins>
      <w:ins w:id="196" w:author="Ján Kľuka" w:date="2015-04-28T22:10:00Z">
        <w:r>
          <w:t>dát</w:t>
        </w:r>
      </w:ins>
      <w:ins w:id="197" w:author="Ján Kľuka" w:date="2015-04-28T22:03:00Z">
        <w:r>
          <w:t xml:space="preserve"> </w:t>
        </w:r>
      </w:ins>
      <w:ins w:id="198" w:author="Ján Kľuka" w:date="2015-04-28T22:07:00Z">
        <w:r>
          <w:t>sú</w:t>
        </w:r>
      </w:ins>
      <w:ins w:id="199" w:author="Ján Kľuka" w:date="2015-04-28T22:03:00Z">
        <w:r>
          <w:t xml:space="preserve"> techniky a</w:t>
        </w:r>
      </w:ins>
      <w:ins w:id="200" w:author="Ján Kľuka" w:date="2015-04-28T22:04:00Z">
        <w:r>
          <w:t xml:space="preserve"> existujúce </w:t>
        </w:r>
      </w:ins>
      <w:ins w:id="201" w:author="Ján Kľuka" w:date="2015-04-28T22:03:00Z">
        <w:r>
          <w:t>softvér</w:t>
        </w:r>
      </w:ins>
      <w:ins w:id="202" w:author="Ján Kľuka" w:date="2015-04-28T22:04:00Z">
        <w:r>
          <w:t>ové nástroje</w:t>
        </w:r>
      </w:ins>
      <w:ins w:id="203" w:author="Ján Kľuka" w:date="2015-04-28T22:03:00Z">
        <w:r>
          <w:t>, ktorý</w:t>
        </w:r>
      </w:ins>
      <w:ins w:id="204" w:author="Ján Kľuka" w:date="2015-04-28T22:04:00Z">
        <w:r>
          <w:t>ch prehľad uvádzame v tejto sekcii</w:t>
        </w:r>
      </w:ins>
      <w:ins w:id="205" w:author="Ján Kľuka" w:date="2015-04-28T21:40:00Z">
        <w:r w:rsidR="00403FF0">
          <w:t>.</w:t>
        </w:r>
      </w:ins>
      <w:ins w:id="206" w:author="Ján Kľuka" w:date="2015-04-28T21:44:00Z">
        <w:r w:rsidR="00403FF0">
          <w:t xml:space="preserve"> </w:t>
        </w:r>
      </w:ins>
      <w:ins w:id="207" w:author="Ján Kľuka" w:date="2015-04-28T22:07:00Z">
        <w:r>
          <w:t>Najdôležitejšie</w:t>
        </w:r>
      </w:ins>
      <w:ins w:id="208" w:author="Ján Kľuka" w:date="2015-04-28T21:44:00Z">
        <w:r w:rsidR="00403FF0">
          <w:t xml:space="preserve"> </w:t>
        </w:r>
      </w:ins>
      <w:ins w:id="209" w:author="Ján Kľuka" w:date="2015-04-28T22:08:00Z">
        <w:r>
          <w:t xml:space="preserve">techniky </w:t>
        </w:r>
      </w:ins>
      <w:ins w:id="210" w:author="Ján Kľuka" w:date="2015-04-28T21:44:00Z">
        <w:r w:rsidR="00403FF0">
          <w:t>sú obsahom adresované úložisk</w:t>
        </w:r>
      </w:ins>
      <w:ins w:id="211" w:author="Ján Kľuka" w:date="2015-04-28T21:47:00Z">
        <w:r w:rsidR="00403FF0">
          <w:t>o</w:t>
        </w:r>
      </w:ins>
      <w:ins w:id="212" w:author="Ján Kľuka" w:date="2015-04-28T21:45:00Z">
        <w:r w:rsidR="00403FF0">
          <w:t>, algoritmu</w:t>
        </w:r>
      </w:ins>
      <w:ins w:id="213" w:author="Ján Kľuka" w:date="2015-04-28T21:47:00Z">
        <w:r w:rsidR="00403FF0">
          <w:t>s</w:t>
        </w:r>
      </w:ins>
      <w:ins w:id="214" w:author="Ján Kľuka" w:date="2015-04-28T21:45:00Z">
        <w:r w:rsidR="00403FF0">
          <w:t xml:space="preserve"> rsync, </w:t>
        </w:r>
      </w:ins>
      <w:ins w:id="215" w:author="Ján Kľuka" w:date="2015-04-28T21:47:00Z">
        <w:r w:rsidR="00243B23">
          <w:t>delta kompresia,</w:t>
        </w:r>
        <w:r w:rsidR="00403FF0">
          <w:t xml:space="preserve"> </w:t>
        </w:r>
      </w:ins>
      <w:ins w:id="216" w:author="Ján Kľuka" w:date="2015-04-28T21:45:00Z">
        <w:r w:rsidR="00403FF0">
          <w:t>garbage kolekcia na základe počítania referencií</w:t>
        </w:r>
      </w:ins>
      <w:ins w:id="217" w:author="Ján Kľuka" w:date="2015-04-28T22:28:00Z">
        <w:r w:rsidR="00243B23">
          <w:t xml:space="preserve"> a virtuálne súborové systémy</w:t>
        </w:r>
      </w:ins>
      <w:ins w:id="218" w:author="Ján Kľuka" w:date="2015-04-28T21:47:00Z">
        <w:r w:rsidR="00403FF0">
          <w:t xml:space="preserve">. </w:t>
        </w:r>
      </w:ins>
      <w:ins w:id="219" w:author="Ján Kľuka" w:date="2015-04-28T21:48:00Z">
        <w:r w:rsidR="00403FF0">
          <w:t xml:space="preserve">Využili sme tiež konkrétne implementácie: </w:t>
        </w:r>
      </w:ins>
      <w:ins w:id="220" w:author="Ján Kľuka" w:date="2015-04-28T22:01:00Z">
        <w:r>
          <w:t xml:space="preserve">na delta kompresiu používame </w:t>
        </w:r>
      </w:ins>
      <w:ins w:id="221" w:author="Ján Kľuka" w:date="2015-04-28T21:48:00Z">
        <w:r w:rsidR="00403FF0">
          <w:t>program rdiff implementujúci algoritmus rsync</w:t>
        </w:r>
      </w:ins>
      <w:ins w:id="222" w:author="Ján Kľuka" w:date="2015-04-28T21:50:00Z">
        <w:r w:rsidR="00403FF0">
          <w:t>,</w:t>
        </w:r>
      </w:ins>
      <w:ins w:id="223" w:author="Ján Kľuka" w:date="2015-04-28T21:49:00Z">
        <w:r w:rsidR="00403FF0">
          <w:t xml:space="preserve"> </w:t>
        </w:r>
      </w:ins>
      <w:ins w:id="224" w:author="Ján Kľuka" w:date="2015-04-28T21:48:00Z">
        <w:r>
          <w:t>na bezstratovú kompresiu formát gzip, v</w:t>
        </w:r>
      </w:ins>
      <w:ins w:id="225" w:author="Ján Kľuka" w:date="2015-04-28T22:02:00Z">
        <w:r>
          <w:t> </w:t>
        </w:r>
      </w:ins>
      <w:ins w:id="226" w:author="Ján Kľuka" w:date="2015-04-28T21:48:00Z">
        <w:r>
          <w:t xml:space="preserve">ktorom </w:t>
        </w:r>
      </w:ins>
      <w:ins w:id="227" w:author="Ján Kľuka" w:date="2015-04-28T22:02:00Z">
        <w:r>
          <w:t>sú dáta komprimované algoritmom deflate</w:t>
        </w:r>
      </w:ins>
      <w:ins w:id="228" w:author="Ján Kľuka" w:date="2015-04-28T22:28:00Z">
        <w:r w:rsidR="00243B23">
          <w:t xml:space="preserve">, pre virtuálny súborový systém </w:t>
        </w:r>
      </w:ins>
      <w:ins w:id="229" w:author="Ján Kľuka" w:date="2015-04-28T22:29:00Z">
        <w:r w:rsidR="00243B23">
          <w:t>využívame techonológiu FUSE</w:t>
        </w:r>
      </w:ins>
      <w:ins w:id="230" w:author="Ján Kľuka" w:date="2015-04-28T22:02:00Z">
        <w:r>
          <w:t>.</w:t>
        </w:r>
      </w:ins>
    </w:p>
    <w:p w14:paraId="48378185" w14:textId="5EAF2E4E" w:rsidR="00EE49BF" w:rsidRDefault="00274E33"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Obsahom adresované úložisko</w:t>
      </w:r>
      <w:del w:id="231" w:author="Ján Kľuka" w:date="2015-04-28T21:37:00Z">
        <w:r w:rsidRPr="00274E33" w:rsidDel="00344A1B">
          <w:rPr>
            <w:rFonts w:ascii="Times New Roman" w:hAnsi="Times New Roman" w:cs="Times New Roman"/>
            <w:color w:val="000000" w:themeColor="text1"/>
          </w:rPr>
          <w:delText xml:space="preserve"> (con</w:delText>
        </w:r>
        <w:r w:rsidDel="00344A1B">
          <w:rPr>
            <w:rFonts w:ascii="Times New Roman" w:hAnsi="Times New Roman" w:cs="Times New Roman"/>
            <w:color w:val="000000" w:themeColor="text1"/>
          </w:rPr>
          <w:delText>tent</w:delText>
        </w:r>
        <w:r w:rsidR="00541690" w:rsidDel="00344A1B">
          <w:rPr>
            <w:rFonts w:ascii="Times New Roman" w:hAnsi="Times New Roman" w:cs="Times New Roman"/>
            <w:color w:val="000000" w:themeColor="text1"/>
          </w:rPr>
          <w:delText xml:space="preserve"> addressed</w:delText>
        </w:r>
        <w:r w:rsidDel="00344A1B">
          <w:rPr>
            <w:rFonts w:ascii="Times New Roman" w:hAnsi="Times New Roman" w:cs="Times New Roman"/>
            <w:color w:val="000000" w:themeColor="text1"/>
          </w:rPr>
          <w:delText xml:space="preserve"> storage)</w:delText>
        </w:r>
      </w:del>
    </w:p>
    <w:p w14:paraId="1470B8B7" w14:textId="7F3F03F5" w:rsidR="00E04568" w:rsidRDefault="00E56B17" w:rsidP="006F1D6F">
      <w:pPr>
        <w:spacing w:before="240"/>
        <w:ind w:left="720"/>
      </w:pPr>
      <w:r>
        <w:t>Obsahom adresovan</w:t>
      </w:r>
      <w:r w:rsidR="00E04568">
        <w:t>é</w:t>
      </w:r>
      <w:r>
        <w:t xml:space="preserve"> úložisko dát</w:t>
      </w:r>
      <w:ins w:id="232" w:author="Ján Kľuka" w:date="2015-04-28T21:37:00Z">
        <w:r w:rsidR="00344A1B" w:rsidRPr="00274E33">
          <w:rPr>
            <w:rFonts w:cs="Times New Roman"/>
            <w:color w:val="000000" w:themeColor="text1"/>
          </w:rPr>
          <w:t xml:space="preserve"> (</w:t>
        </w:r>
        <w:r w:rsidR="00344A1B" w:rsidRPr="00344A1B">
          <w:rPr>
            <w:rFonts w:cs="Times New Roman"/>
            <w:i/>
            <w:color w:val="000000" w:themeColor="text1"/>
          </w:rPr>
          <w:t>content</w:t>
        </w:r>
      </w:ins>
      <w:ins w:id="233" w:author="Ján Kľuka" w:date="2015-04-28T21:38:00Z">
        <w:r w:rsidR="00344A1B">
          <w:rPr>
            <w:rFonts w:cs="Times New Roman"/>
            <w:i/>
            <w:color w:val="000000" w:themeColor="text1"/>
          </w:rPr>
          <w:t>-</w:t>
        </w:r>
      </w:ins>
      <w:ins w:id="234" w:author="Ján Kľuka" w:date="2015-04-28T21:37:00Z">
        <w:r w:rsidR="00344A1B" w:rsidRPr="00344A1B">
          <w:rPr>
            <w:rFonts w:cs="Times New Roman"/>
            <w:i/>
            <w:color w:val="000000" w:themeColor="text1"/>
          </w:rPr>
          <w:t>addressed storage</w:t>
        </w:r>
        <w:r w:rsidR="00344A1B">
          <w:rPr>
            <w:rFonts w:cs="Times New Roman"/>
            <w:color w:val="000000" w:themeColor="text1"/>
          </w:rPr>
          <w:t>)</w:t>
        </w:r>
      </w:ins>
      <w:r>
        <w:t xml:space="preserve"> </w:t>
      </w:r>
      <w:ins w:id="235" w:author="Ján Kľuka" w:date="2015-04-28T21:17:00Z">
        <w:r w:rsidR="00BD3F14">
          <w:rPr>
            <w:b/>
            <w:i/>
          </w:rPr>
          <w:t>[zdroj!]</w:t>
        </w:r>
      </w:ins>
      <w:ins w:id="236" w:author="Ján Kľuka" w:date="2015-04-28T21:18:00Z">
        <w:r w:rsidR="00BD3F14">
          <w:t xml:space="preserve"> </w:t>
        </w:r>
      </w:ins>
      <w:r>
        <w:t xml:space="preserve">funguje na nasledovnom princípe. </w:t>
      </w:r>
      <w:commentRangeStart w:id="237"/>
      <w:r>
        <w:t>Na strane klienta</w:t>
      </w:r>
      <w:r w:rsidR="00E04568">
        <w:t>, je</w:t>
      </w:r>
      <w:r>
        <w:t xml:space="preserve"> buď aplikačným serverom alebo samotným klientom vytvorený objekt na základe jeho obsahu (content address). </w:t>
      </w:r>
      <w:r w:rsidR="00E04568">
        <w:t>Ten je následne odoslaný do úložiska a je pre neho vypočítaná adresa</w:t>
      </w:r>
      <w:r w:rsidR="001A7807">
        <w:t xml:space="preserve"> (hash)</w:t>
      </w:r>
      <w:r w:rsidR="00E04568">
        <w:t>,</w:t>
      </w:r>
      <w:r>
        <w:t xml:space="preserve"> podľa ktorého je neskôr daný objekt jednoznačne identifikovateľný.</w:t>
      </w:r>
      <w:r w:rsidR="00E04568">
        <w:t xml:space="preserve"> Vypočítaná adresa je následne odoslaná späť aplikácií, ktorá pre ďalšie referencie na daný objekt, pracuje už len s ňou.</w:t>
      </w:r>
      <w:commentRangeEnd w:id="237"/>
      <w:r w:rsidR="00077595">
        <w:rPr>
          <w:rStyle w:val="CommentReference"/>
        </w:rPr>
        <w:commentReference w:id="237"/>
      </w:r>
    </w:p>
    <w:p w14:paraId="436AFF73" w14:textId="77777777" w:rsidR="00E04568" w:rsidRDefault="00E04568" w:rsidP="00E04568">
      <w:pPr>
        <w:spacing w:before="240"/>
      </w:pPr>
      <w:r>
        <w:tab/>
        <w:t>Výhody a nevýhody:</w:t>
      </w:r>
    </w:p>
    <w:p w14:paraId="7AD6B6BD" w14:textId="77777777" w:rsidR="00E56B17" w:rsidRDefault="00E04568" w:rsidP="00E04568">
      <w:pPr>
        <w:pStyle w:val="ListParagraph"/>
        <w:numPr>
          <w:ilvl w:val="0"/>
          <w:numId w:val="24"/>
        </w:numPr>
        <w:spacing w:before="240"/>
      </w:pPr>
      <w:r>
        <w:t xml:space="preserve">Najvhodnejšie na dátach, ktoré sa často nemenia </w:t>
      </w:r>
      <w:commentRangeStart w:id="238"/>
      <w:r>
        <w:t xml:space="preserve">(kvôli častému počítaniu </w:t>
      </w:r>
      <w:r>
        <w:rPr>
          <w:lang w:val="en-US"/>
        </w:rPr>
        <w:t>/</w:t>
      </w:r>
      <w:r>
        <w:t xml:space="preserve"> prepočítavaniu adries pre jednotlivé súbory)</w:t>
      </w:r>
      <w:commentRangeEnd w:id="238"/>
      <w:r w:rsidR="00344A1B">
        <w:rPr>
          <w:rStyle w:val="CommentReference"/>
        </w:rPr>
        <w:commentReference w:id="238"/>
      </w:r>
    </w:p>
    <w:p w14:paraId="1A2D7A4E" w14:textId="77777777" w:rsidR="00E04568" w:rsidRDefault="00E04568" w:rsidP="00E04568">
      <w:pPr>
        <w:pStyle w:val="ListParagraph"/>
        <w:numPr>
          <w:ilvl w:val="0"/>
          <w:numId w:val="24"/>
        </w:numPr>
        <w:spacing w:before="240"/>
      </w:pPr>
      <w:r>
        <w:t>Rýchle vyhľadávanie pre obsah daného súboru</w:t>
      </w:r>
    </w:p>
    <w:p w14:paraId="5DB9CFBC" w14:textId="243F0807" w:rsidR="00E04568" w:rsidRDefault="00E04568" w:rsidP="001A7807">
      <w:pPr>
        <w:pStyle w:val="ListParagraph"/>
        <w:numPr>
          <w:ilvl w:val="0"/>
          <w:numId w:val="24"/>
        </w:numPr>
        <w:spacing w:before="240"/>
      </w:pPr>
      <w:r>
        <w:t xml:space="preserve"> Nikdy neexistuje viac ako jedna kópia daného súboru v úložisku (dva také isté súbory majú rovnakú</w:t>
      </w:r>
      <w:ins w:id="239" w:author="Ján Kľuka" w:date="2015-04-28T21:37:00Z">
        <w:r w:rsidR="00344A1B">
          <w:t xml:space="preserve"> obsahovú</w:t>
        </w:r>
      </w:ins>
      <w:r>
        <w:t xml:space="preserve"> adresu</w:t>
      </w:r>
      <w:del w:id="240" w:author="Ján Kľuka" w:date="2015-04-28T21:37:00Z">
        <w:r w:rsidDel="00344A1B">
          <w:delText xml:space="preserve"> – content address</w:delText>
        </w:r>
      </w:del>
      <w:r>
        <w:t>)</w:t>
      </w:r>
    </w:p>
    <w:p w14:paraId="78268E6E" w14:textId="73E3730C" w:rsidR="0005026B" w:rsidRDefault="0005026B" w:rsidP="0005026B">
      <w:pPr>
        <w:pStyle w:val="Heading3"/>
        <w:spacing w:after="240"/>
        <w:rPr>
          <w:ins w:id="241" w:author="Ján Kľuka" w:date="2015-04-28T22:10:00Z"/>
          <w:rFonts w:ascii="Times New Roman" w:hAnsi="Times New Roman" w:cs="Times New Roman"/>
          <w:color w:val="000000" w:themeColor="text1"/>
        </w:rPr>
      </w:pPr>
      <w:ins w:id="242" w:author="Ján Kľuka" w:date="2015-04-28T22:10:00Z">
        <w:r>
          <w:rPr>
            <w:rFonts w:ascii="Times New Roman" w:hAnsi="Times New Roman" w:cs="Times New Roman"/>
            <w:color w:val="000000" w:themeColor="text1"/>
          </w:rPr>
          <w:t>Delta kompresia</w:t>
        </w:r>
      </w:ins>
    </w:p>
    <w:p w14:paraId="3C63517D" w14:textId="086373DB" w:rsidR="00914910" w:rsidRDefault="0005026B" w:rsidP="00C72A48">
      <w:pPr>
        <w:spacing w:before="240"/>
        <w:ind w:left="720"/>
        <w:rPr>
          <w:ins w:id="243" w:author="Ján Kľuka" w:date="2015-04-28T22:20:00Z"/>
        </w:rPr>
      </w:pPr>
      <w:ins w:id="244" w:author="Ján Kľuka" w:date="2015-04-28T22:10:00Z">
        <w:r w:rsidRPr="00C72A48">
          <w:rPr>
            <w:i/>
          </w:rPr>
          <w:t>Delta kompresia</w:t>
        </w:r>
        <w:r>
          <w:t xml:space="preserve"> (rozdielová kompresia, delta compression) </w:t>
        </w:r>
      </w:ins>
      <w:ins w:id="245" w:author="Ján Kľuka" w:date="2015-04-28T22:20:00Z">
        <w:r w:rsidR="00C72A48" w:rsidRPr="00C72A48">
          <w:rPr>
            <w:b/>
            <w:i/>
            <w:lang w:val="en-US"/>
          </w:rPr>
          <w:t>[ci</w:t>
        </w:r>
        <w:r w:rsidR="00C72A48" w:rsidRPr="00C72A48">
          <w:rPr>
            <w:b/>
            <w:i/>
          </w:rPr>
          <w:t>tácia</w:t>
        </w:r>
        <w:r w:rsidR="00C72A48" w:rsidRPr="00C72A48">
          <w:rPr>
            <w:b/>
            <w:i/>
            <w:lang w:val="en-US"/>
          </w:rPr>
          <w:t>]</w:t>
        </w:r>
        <w:r w:rsidR="00C72A48">
          <w:rPr>
            <w:lang w:val="en-US"/>
          </w:rPr>
          <w:t xml:space="preserve"> </w:t>
        </w:r>
      </w:ins>
      <w:ins w:id="246" w:author="Ján Kľuka" w:date="2015-04-28T22:10:00Z">
        <w:r>
          <w:t>je</w:t>
        </w:r>
        <w:r w:rsidR="00C72A48">
          <w:t xml:space="preserve"> technika kompresie dát</w:t>
        </w:r>
      </w:ins>
      <w:ins w:id="247" w:author="Ján Kľuka" w:date="2015-04-28T22:14:00Z">
        <w:r w:rsidR="00C72A48">
          <w:t>ových objektov</w:t>
        </w:r>
      </w:ins>
      <w:ins w:id="248" w:author="Ján Kľuka" w:date="2015-04-28T22:15:00Z">
        <w:r w:rsidR="00C72A48">
          <w:t xml:space="preserve"> (napríklad súborov),</w:t>
        </w:r>
      </w:ins>
      <w:ins w:id="249" w:author="Ján Kľuka" w:date="2015-04-28T22:14:00Z">
        <w:r w:rsidR="00C72A48">
          <w:t xml:space="preserve"> pri ktorej sa namiesto obsahu objektu ukladá iba </w:t>
        </w:r>
        <w:r w:rsidR="00C72A48" w:rsidRPr="00BD7FBA">
          <w:rPr>
            <w:i/>
            <w:rPrChange w:id="250" w:author="Ján Kľuka" w:date="2015-04-28T23:14:00Z">
              <w:rPr/>
            </w:rPrChange>
          </w:rPr>
          <w:t>rozdiel</w:t>
        </w:r>
        <w:r w:rsidR="00C72A48">
          <w:t xml:space="preserve"> </w:t>
        </w:r>
      </w:ins>
      <w:ins w:id="251" w:author="Ján Kľuka" w:date="2015-04-28T22:16:00Z">
        <w:r w:rsidR="00C72A48">
          <w:t>(</w:t>
        </w:r>
      </w:ins>
      <w:ins w:id="252" w:author="Ján Kľuka" w:date="2015-04-28T22:17:00Z">
        <w:r w:rsidR="00C72A48" w:rsidRPr="00C72A48">
          <w:rPr>
            <w:i/>
          </w:rPr>
          <w:t>delta</w:t>
        </w:r>
        <w:r w:rsidR="00C72A48">
          <w:t xml:space="preserve">, </w:t>
        </w:r>
      </w:ins>
      <w:ins w:id="253" w:author="Ján Kľuka" w:date="2015-04-28T22:16:00Z">
        <w:r w:rsidR="00C72A48" w:rsidRPr="00C72A48">
          <w:rPr>
            <w:i/>
          </w:rPr>
          <w:t>diff</w:t>
        </w:r>
        <w:r w:rsidR="00C72A48">
          <w:t xml:space="preserve">) </w:t>
        </w:r>
      </w:ins>
      <w:ins w:id="254" w:author="Ján Kľuka" w:date="2015-04-28T22:14:00Z">
        <w:r w:rsidR="00C72A48">
          <w:t xml:space="preserve">voči </w:t>
        </w:r>
      </w:ins>
      <w:ins w:id="255" w:author="Ján Kľuka" w:date="2015-04-28T22:16:00Z">
        <w:r w:rsidR="00C72A48">
          <w:t xml:space="preserve">obsahu </w:t>
        </w:r>
      </w:ins>
      <w:ins w:id="256" w:author="Ján Kľuka" w:date="2015-04-28T22:14:00Z">
        <w:r w:rsidR="00C72A48">
          <w:t>iné</w:t>
        </w:r>
      </w:ins>
      <w:ins w:id="257" w:author="Ján Kľuka" w:date="2015-04-28T22:16:00Z">
        <w:r w:rsidR="00C72A48">
          <w:t>ho</w:t>
        </w:r>
      </w:ins>
      <w:ins w:id="258" w:author="Ján Kľuka" w:date="2015-04-28T22:14:00Z">
        <w:r w:rsidR="00C72A48">
          <w:t xml:space="preserve"> dátovému objektu. Obyčajne ide o</w:t>
        </w:r>
      </w:ins>
      <w:ins w:id="259" w:author="Ján Kľuka" w:date="2015-04-28T22:16:00Z">
        <w:r w:rsidR="00C72A48">
          <w:t> </w:t>
        </w:r>
        <w:r w:rsidR="00C72A48" w:rsidRPr="00C72A48">
          <w:rPr>
            <w:i/>
          </w:rPr>
          <w:t>dopredný</w:t>
        </w:r>
        <w:r w:rsidR="00C72A48">
          <w:t xml:space="preserve"> </w:t>
        </w:r>
      </w:ins>
      <w:ins w:id="260" w:author="Ján Kľuka" w:date="2015-04-28T22:14:00Z">
        <w:r w:rsidR="00C72A48">
          <w:t xml:space="preserve">rozdiel </w:t>
        </w:r>
      </w:ins>
      <w:ins w:id="261" w:author="Ján Kľuka" w:date="2015-04-28T22:17:00Z">
        <w:r w:rsidR="00C72A48">
          <w:t xml:space="preserve">(forward delta) </w:t>
        </w:r>
      </w:ins>
      <w:ins w:id="262" w:author="Ján Kľuka" w:date="2015-04-28T22:14:00Z">
        <w:r w:rsidR="00C72A48">
          <w:t xml:space="preserve">voči </w:t>
        </w:r>
      </w:ins>
      <w:ins w:id="263" w:author="Ján Kľuka" w:date="2015-04-28T22:15:00Z">
        <w:r w:rsidR="00C72A48">
          <w:t xml:space="preserve">chronologicky </w:t>
        </w:r>
      </w:ins>
      <w:ins w:id="264" w:author="Ján Kľuka" w:date="2015-04-28T22:14:00Z">
        <w:r w:rsidR="00C72A48">
          <w:t>predchádzaj</w:t>
        </w:r>
      </w:ins>
      <w:ins w:id="265" w:author="Ján Kľuka" w:date="2015-04-28T22:15:00Z">
        <w:r w:rsidR="00C72A48">
          <w:t xml:space="preserve">úcej </w:t>
        </w:r>
      </w:ins>
      <w:ins w:id="266" w:author="Ján Kľuka" w:date="2015-04-28T22:19:00Z">
        <w:r w:rsidR="00C72A48">
          <w:t xml:space="preserve">verzii príslušného objektu </w:t>
        </w:r>
      </w:ins>
      <w:ins w:id="267" w:author="Ján Kľuka" w:date="2015-04-28T22:15:00Z">
        <w:r w:rsidR="00C72A48">
          <w:t>alebo</w:t>
        </w:r>
      </w:ins>
      <w:ins w:id="268" w:author="Ján Kľuka" w:date="2015-04-28T22:17:00Z">
        <w:r w:rsidR="00C72A48">
          <w:t xml:space="preserve"> </w:t>
        </w:r>
        <w:r w:rsidR="00C72A48">
          <w:rPr>
            <w:i/>
          </w:rPr>
          <w:t>spätný</w:t>
        </w:r>
      </w:ins>
      <w:ins w:id="269" w:author="Ján Kľuka" w:date="2015-04-28T22:18:00Z">
        <w:r w:rsidR="00C72A48">
          <w:t xml:space="preserve"> rozdiel (reverse delta) voči</w:t>
        </w:r>
      </w:ins>
      <w:ins w:id="270" w:author="Ján Kľuka" w:date="2015-04-28T22:15:00Z">
        <w:r w:rsidR="00C72A48">
          <w:t xml:space="preserve"> </w:t>
        </w:r>
      </w:ins>
      <w:ins w:id="271" w:author="Ján Kľuka" w:date="2015-04-28T22:20:00Z">
        <w:r w:rsidR="00C72A48">
          <w:t xml:space="preserve">jeho </w:t>
        </w:r>
      </w:ins>
      <w:ins w:id="272" w:author="Ján Kľuka" w:date="2015-04-28T22:15:00Z">
        <w:r w:rsidR="00C72A48">
          <w:t>nasledujúcej verzii.</w:t>
        </w:r>
      </w:ins>
    </w:p>
    <w:p w14:paraId="6A6058C5" w14:textId="6AD3DF4A" w:rsidR="00C72A48" w:rsidRPr="00243B23" w:rsidRDefault="00243B23" w:rsidP="00C72A48">
      <w:pPr>
        <w:spacing w:before="240"/>
        <w:ind w:left="720"/>
      </w:pPr>
      <w:ins w:id="273" w:author="Ján Kľuka" w:date="2015-04-28T22:23:00Z">
        <w:r>
          <w:t>Pre textové dáta možno r</w:t>
        </w:r>
      </w:ins>
      <w:ins w:id="274" w:author="Ján Kľuka" w:date="2015-04-28T22:21:00Z">
        <w:r>
          <w:t xml:space="preserve">ozdiel </w:t>
        </w:r>
        <w:r w:rsidR="00C72A48">
          <w:t xml:space="preserve">počítať napríklad algoritmom </w:t>
        </w:r>
        <w:r w:rsidR="00C72A48" w:rsidRPr="00243B23">
          <w:rPr>
            <w:b/>
            <w:i/>
          </w:rPr>
          <w:t>ZISTITE</w:t>
        </w:r>
      </w:ins>
      <w:ins w:id="275" w:author="Ján Kľuka" w:date="2015-04-28T22:22:00Z">
        <w:r w:rsidR="00C72A48" w:rsidRPr="00243B23">
          <w:rPr>
            <w:b/>
            <w:i/>
          </w:rPr>
          <w:t xml:space="preserve"> </w:t>
        </w:r>
        <w:r>
          <w:rPr>
            <w:b/>
            <w:i/>
          </w:rPr>
          <w:t xml:space="preserve">AKÝM </w:t>
        </w:r>
        <w:r w:rsidR="00C72A48" w:rsidRPr="00243B23">
          <w:rPr>
            <w:b/>
            <w:i/>
          </w:rPr>
          <w:t>A</w:t>
        </w:r>
      </w:ins>
      <w:ins w:id="276" w:author="Ján Kľuka" w:date="2015-04-28T22:24:00Z">
        <w:r>
          <w:rPr>
            <w:b/>
            <w:i/>
          </w:rPr>
          <w:t> </w:t>
        </w:r>
      </w:ins>
      <w:ins w:id="277" w:author="Ján Kľuka" w:date="2015-04-28T22:22:00Z">
        <w:r w:rsidR="00C72A48" w:rsidRPr="00243B23">
          <w:rPr>
            <w:b/>
            <w:i/>
          </w:rPr>
          <w:t>CITUJTE</w:t>
        </w:r>
      </w:ins>
      <w:ins w:id="278" w:author="Ján Kľuka" w:date="2015-04-28T22:21:00Z">
        <w:r w:rsidR="00C72A48">
          <w:t xml:space="preserve">, ktorý je implementovaný v štandarnom Unixovom nástroji </w:t>
        </w:r>
        <w:r w:rsidR="00C72A48" w:rsidRPr="00C72A48">
          <w:rPr>
            <w:i/>
          </w:rPr>
          <w:t>diff</w:t>
        </w:r>
      </w:ins>
      <w:ins w:id="279" w:author="Ján Kľuka" w:date="2015-04-28T22:22:00Z">
        <w:r>
          <w:t xml:space="preserve"> a</w:t>
        </w:r>
      </w:ins>
      <w:ins w:id="280" w:author="Ján Kľuka" w:date="2015-04-28T22:24:00Z">
        <w:r>
          <w:t> </w:t>
        </w:r>
      </w:ins>
      <w:ins w:id="281" w:author="Ján Kľuka" w:date="2015-04-28T22:22:00Z">
        <w:r w:rsidR="00C72A48">
          <w:t>knižnici</w:t>
        </w:r>
      </w:ins>
      <w:ins w:id="282" w:author="Ján Kľuka" w:date="2015-04-28T22:24:00Z">
        <w:r>
          <w:t xml:space="preserve"> </w:t>
        </w:r>
        <w:r w:rsidRPr="00243B23">
          <w:rPr>
            <w:b/>
            <w:i/>
          </w:rPr>
          <w:t>DOPLŇTE</w:t>
        </w:r>
      </w:ins>
      <w:ins w:id="283" w:author="Ján Kľuka" w:date="2015-04-28T22:22:00Z">
        <w:r w:rsidR="00C72A48">
          <w:t>.</w:t>
        </w:r>
      </w:ins>
      <w:ins w:id="284" w:author="Ján Kľuka" w:date="2015-04-28T22:23:00Z">
        <w:r>
          <w:t xml:space="preserve"> Pre </w:t>
        </w:r>
      </w:ins>
      <w:ins w:id="285" w:author="Ján Kľuka" w:date="2015-04-28T22:26:00Z">
        <w:r>
          <w:t>textové a </w:t>
        </w:r>
      </w:ins>
      <w:ins w:id="286" w:author="Ján Kľuka" w:date="2015-04-28T22:23:00Z">
        <w:r>
          <w:t>binárne dáta je možné na výpočet rozdielu použiť algoritmus rsync, opísaný v</w:t>
        </w:r>
      </w:ins>
      <w:ins w:id="287" w:author="Ján Kľuka" w:date="2015-04-28T22:24:00Z">
        <w:r>
          <w:t> </w:t>
        </w:r>
      </w:ins>
      <w:ins w:id="288" w:author="Ján Kľuka" w:date="2015-04-28T22:23:00Z">
        <w:r>
          <w:t xml:space="preserve">nasledujúcej </w:t>
        </w:r>
      </w:ins>
      <w:ins w:id="289" w:author="Ján Kľuka" w:date="2015-04-28T22:24:00Z">
        <w:r>
          <w:t>podsekcii.</w:t>
        </w:r>
      </w:ins>
    </w:p>
    <w:p w14:paraId="4939FB5B" w14:textId="6F510537" w:rsidR="00EE49BF" w:rsidRDefault="00EC1BEA" w:rsidP="006705BB">
      <w:pPr>
        <w:pStyle w:val="Heading3"/>
        <w:spacing w:after="240"/>
        <w:rPr>
          <w:rFonts w:ascii="Times New Roman" w:hAnsi="Times New Roman" w:cs="Times New Roman"/>
          <w:color w:val="000000" w:themeColor="text1"/>
        </w:rPr>
      </w:pPr>
      <w:bookmarkStart w:id="290" w:name="_Ref291839468"/>
      <w:ins w:id="291" w:author="Ján Kľuka" w:date="2015-04-28T14:03:00Z">
        <w:r>
          <w:rPr>
            <w:rFonts w:ascii="Times New Roman" w:hAnsi="Times New Roman" w:cs="Times New Roman"/>
            <w:color w:val="000000" w:themeColor="text1"/>
          </w:rPr>
          <w:t xml:space="preserve">Algoritmus </w:t>
        </w:r>
        <w:bookmarkEnd w:id="290"/>
        <w:r>
          <w:rPr>
            <w:rFonts w:ascii="Times New Roman" w:hAnsi="Times New Roman" w:cs="Times New Roman"/>
            <w:color w:val="000000" w:themeColor="text1"/>
          </w:rPr>
          <w:t>r</w:t>
        </w:r>
        <w:r w:rsidRPr="00274E33">
          <w:rPr>
            <w:rFonts w:ascii="Times New Roman" w:hAnsi="Times New Roman" w:cs="Times New Roman"/>
            <w:color w:val="000000" w:themeColor="text1"/>
          </w:rPr>
          <w:t>sync</w:t>
        </w:r>
      </w:ins>
    </w:p>
    <w:p w14:paraId="506CAED2" w14:textId="78327850" w:rsidR="00C3504B" w:rsidRDefault="00EC1BEA" w:rsidP="006F1D6F">
      <w:pPr>
        <w:ind w:left="720"/>
      </w:pPr>
      <w:ins w:id="292" w:author="Ján Kľuka" w:date="2015-04-28T14:03:00Z">
        <w:r>
          <w:t xml:space="preserve">Algoritmus rsync </w:t>
        </w:r>
      </w:ins>
      <w:r w:rsidR="00C3504B">
        <w:t>vyvinu</w:t>
      </w:r>
      <w:ins w:id="293" w:author="Ján Kľuka" w:date="2015-04-28T14:03:00Z">
        <w:r>
          <w:t>l</w:t>
        </w:r>
      </w:ins>
      <w:r w:rsidR="00C3504B">
        <w:t xml:space="preserve"> A</w:t>
      </w:r>
      <w:r w:rsidR="00F371B3">
        <w:t>ndrew Tridgell</w:t>
      </w:r>
      <w:ins w:id="294" w:author="Ján Kľuka" w:date="2015-04-28T14:03:00Z">
        <w:r>
          <w:t xml:space="preserve"> </w:t>
        </w:r>
      </w:ins>
      <w:ins w:id="295" w:author="Ján Kľuka" w:date="2015-04-28T14:04:00Z">
        <w:r w:rsidRPr="00C72A48">
          <w:rPr>
            <w:b/>
            <w:i/>
            <w:lang w:val="en-US"/>
          </w:rPr>
          <w:t>[cit</w:t>
        </w:r>
        <w:r w:rsidRPr="00C72A48">
          <w:rPr>
            <w:b/>
            <w:i/>
          </w:rPr>
          <w:t>ácia</w:t>
        </w:r>
        <w:r w:rsidRPr="00C72A48">
          <w:rPr>
            <w:b/>
            <w:i/>
            <w:lang w:val="en-US"/>
          </w:rPr>
          <w:t>]</w:t>
        </w:r>
      </w:ins>
      <w:r w:rsidR="00F371B3">
        <w:t xml:space="preserve"> </w:t>
      </w:r>
      <w:ins w:id="296" w:author="Ján Kľuka" w:date="2015-04-28T14:02:00Z">
        <w:r>
          <w:t>na</w:t>
        </w:r>
      </w:ins>
      <w:r w:rsidR="00F371B3">
        <w:t xml:space="preserve"> </w:t>
      </w:r>
      <w:ins w:id="297" w:author="Ján Kľuka" w:date="2015-04-28T14:02:00Z">
        <w:r>
          <w:t xml:space="preserve">zefektívnenie </w:t>
        </w:r>
      </w:ins>
      <w:r w:rsidR="00C3504B">
        <w:t xml:space="preserve">prenosu dát, </w:t>
      </w:r>
      <w:ins w:id="298" w:author="Ján Kľuka" w:date="2015-04-28T14:02:00Z">
        <w:r>
          <w:t xml:space="preserve">ak </w:t>
        </w:r>
      </w:ins>
      <w:r w:rsidR="00C3504B">
        <w:t xml:space="preserve">sa na cieľovom počítači </w:t>
      </w:r>
      <w:r w:rsidR="00120467">
        <w:t xml:space="preserve">už </w:t>
      </w:r>
      <w:r w:rsidR="00C3504B">
        <w:t xml:space="preserve">nachádza </w:t>
      </w:r>
      <w:ins w:id="299" w:author="Ján Kľuka" w:date="2015-04-28T14:04:00Z">
        <w:r>
          <w:t xml:space="preserve">ich </w:t>
        </w:r>
      </w:ins>
      <w:r w:rsidR="00C3504B">
        <w:t xml:space="preserve">predchádzajúca verzia. </w:t>
      </w:r>
    </w:p>
    <w:p w14:paraId="747B832E" w14:textId="2CFA1BEC" w:rsidR="00C3504B" w:rsidRDefault="00F46070" w:rsidP="002D3F3D">
      <w:pPr>
        <w:spacing w:after="0"/>
        <w:ind w:left="720" w:firstLine="720"/>
      </w:pPr>
      <w:r>
        <w:lastRenderedPageBreak/>
        <w:t xml:space="preserve">Algoritmus efektívne počíta rozdiely medzi súbormi pomocou </w:t>
      </w:r>
      <w:r w:rsidR="008B4892">
        <w:t>signatúr</w:t>
      </w:r>
      <w:r>
        <w:t>. V algoritme sú použité dva typy</w:t>
      </w:r>
      <w:r w:rsidR="008B4892">
        <w:t xml:space="preserve"> signatúr, silná („strong checksum“) a slabá</w:t>
      </w:r>
      <w:r>
        <w:t xml:space="preserve"> („weak checksum“ alebo „rolling checksum“)  </w:t>
      </w:r>
      <w:r w:rsidR="008B4892">
        <w:t>signatúra</w:t>
      </w:r>
      <w:r>
        <w:t>.</w:t>
      </w:r>
      <w:r w:rsidR="00350B42">
        <w:t xml:space="preserve"> Slabá</w:t>
      </w:r>
      <w:r w:rsidR="001D1286">
        <w:t xml:space="preserve"> </w:t>
      </w:r>
      <w:r w:rsidR="008B4892">
        <w:t xml:space="preserve">signatúra </w:t>
      </w:r>
      <w:r w:rsidR="001D1286">
        <w:t>musí byť veľmi rýchl</w:t>
      </w:r>
      <w:r w:rsidR="008B4892">
        <w:t>a a lacná na výpočet. Silná signatúra</w:t>
      </w:r>
      <w:r w:rsidR="001D1286">
        <w:t xml:space="preserve"> musí mať veľmi nízku pravdepodobnosť vzniku </w:t>
      </w:r>
      <w:r w:rsidR="008B4892">
        <w:t>kolízie a je počítaná len vtedy, keď sa dve</w:t>
      </w:r>
      <w:r w:rsidR="002248EF">
        <w:t xml:space="preserve"> slabé</w:t>
      </w:r>
      <w:r w:rsidR="008B4892">
        <w:t xml:space="preserve"> signatúry</w:t>
      </w:r>
      <w:r w:rsidR="002248EF">
        <w:t xml:space="preserve"> zhodujú. </w:t>
      </w:r>
      <w:r w:rsidR="006668F7">
        <w:t xml:space="preserve">Princíp fungovania rsync algoritmu je nasledovný. Predstavme si, že máme dva počítače </w:t>
      </w:r>
      <w:commentRangeStart w:id="300"/>
      <w:r w:rsidR="006668F7" w:rsidRPr="00E32E2E">
        <w:rPr>
          <w:i/>
        </w:rPr>
        <w:t>A</w:t>
      </w:r>
      <w:r w:rsidR="006668F7">
        <w:t> a </w:t>
      </w:r>
      <w:r w:rsidR="006668F7" w:rsidRPr="00E32E2E">
        <w:rPr>
          <w:i/>
        </w:rPr>
        <w:t>B</w:t>
      </w:r>
      <w:commentRangeEnd w:id="300"/>
      <w:r w:rsidR="00E32E2E">
        <w:rPr>
          <w:rStyle w:val="CommentReference"/>
        </w:rPr>
        <w:commentReference w:id="300"/>
      </w:r>
      <w:r w:rsidR="006668F7">
        <w:t>. V počítači A sa nachádza súbor, ktorý pozostáva a</w:t>
      </w:r>
      <w:r w:rsidR="006668F7" w:rsidRPr="006668F7">
        <w:rPr>
          <w:vertAlign w:val="subscript"/>
        </w:rPr>
        <w:t>i</w:t>
      </w:r>
      <w:r w:rsidR="006668F7">
        <w:rPr>
          <w:vertAlign w:val="subscript"/>
        </w:rPr>
        <w:t xml:space="preserve"> </w:t>
      </w:r>
      <w:r w:rsidR="0028113A">
        <w:t>baj</w:t>
      </w:r>
      <w:r w:rsidR="006668F7">
        <w:t>tov a v počítači B sa nachádza súbor, ktorý pozostáva z b</w:t>
      </w:r>
      <w:r w:rsidR="006668F7" w:rsidRPr="006668F7">
        <w:rPr>
          <w:vertAlign w:val="subscript"/>
        </w:rPr>
        <w:t>i</w:t>
      </w:r>
      <w:r w:rsidR="0028113A">
        <w:t xml:space="preserve"> baj</w:t>
      </w:r>
      <w:r w:rsidR="006668F7">
        <w:t>tov. B rozdelí týchto b</w:t>
      </w:r>
      <w:r w:rsidR="006668F7" w:rsidRPr="006668F7">
        <w:rPr>
          <w:vertAlign w:val="subscript"/>
        </w:rPr>
        <w:t>i</w:t>
      </w:r>
      <w:r w:rsidR="006668F7">
        <w:rPr>
          <w:vertAlign w:val="subscript"/>
        </w:rPr>
        <w:t xml:space="preserve"> </w:t>
      </w:r>
      <w:r w:rsidR="0028113A">
        <w:t>baj</w:t>
      </w:r>
      <w:r w:rsidR="006668F7">
        <w:t>tov na N rovnakých blokov a vypočíta slabú aj silnú signatúru ku každému</w:t>
      </w:r>
      <w:r w:rsidR="0028113A">
        <w:t xml:space="preserve"> z nich</w:t>
      </w:r>
      <w:r w:rsidR="006668F7">
        <w:t>.</w:t>
      </w:r>
      <w:r w:rsidR="003113BF">
        <w:t xml:space="preserve"> Následne sú tieto signatúry odoslané na počítač A.</w:t>
      </w:r>
      <w:r w:rsidR="00DB7A40">
        <w:t xml:space="preserve"> Tu sa vypočítajú pre každý </w:t>
      </w:r>
      <w:commentRangeStart w:id="301"/>
      <w:r w:rsidR="00DB7A40">
        <w:t>bajtový</w:t>
      </w:r>
      <w:r w:rsidR="00947666">
        <w:t xml:space="preserve"> </w:t>
      </w:r>
      <w:commentRangeEnd w:id="301"/>
      <w:r w:rsidR="00BD7FBA">
        <w:rPr>
          <w:rStyle w:val="CommentReference"/>
        </w:rPr>
        <w:commentReference w:id="301"/>
      </w:r>
      <w:r w:rsidR="00786BA8">
        <w:t xml:space="preserve">posun </w:t>
      </w:r>
      <w:r w:rsidR="00947666">
        <w:t>i v a</w:t>
      </w:r>
      <w:r w:rsidR="00947666" w:rsidRPr="006668F7">
        <w:rPr>
          <w:vertAlign w:val="subscript"/>
        </w:rPr>
        <w:t>i</w:t>
      </w:r>
      <w:r w:rsidR="00947666">
        <w:rPr>
          <w:vertAlign w:val="subscript"/>
        </w:rPr>
        <w:t xml:space="preserve"> </w:t>
      </w:r>
      <w:r w:rsidR="00947666">
        <w:t>slabé signatúry pre každý blok začínajúci na pozícii i. Takto získané signatúry sú porovnané s každou slabou signatúrou získanou z </w:t>
      </w:r>
      <w:ins w:id="302" w:author="Ján Kľuka" w:date="2015-04-28T23:00:00Z">
        <w:r w:rsidR="00E32E2E">
          <w:t xml:space="preserve">počítača </w:t>
        </w:r>
      </w:ins>
      <w:r w:rsidR="00947666">
        <w:t>B. Ak nastane prípad, že sa dve signatúry rovnajú, A ďalej vypočíta aj silnú signatúru a porovná ju so silnou signatúrou z B, ktorá patrí danému bloku.</w:t>
      </w:r>
      <w:r w:rsidR="00D46496">
        <w:t xml:space="preserve"> Ak sa zhodujú aj tieto dve signatúry, tak A odošle </w:t>
      </w:r>
      <w:r w:rsidR="00C653AE">
        <w:t xml:space="preserve">správu B o mieste zhody a ktoré bloky sa zhodujú. Ak sa nezhodujú, tak </w:t>
      </w:r>
      <w:r w:rsidR="007B7C97">
        <w:t>sú odoslané len samotné b</w:t>
      </w:r>
      <w:r w:rsidR="00381437">
        <w:t>ajty</w:t>
      </w:r>
      <w:r w:rsidR="00C653AE">
        <w:t>.</w:t>
      </w:r>
      <w:r w:rsidR="007B7C97">
        <w:t xml:space="preserve"> Napokon sú na počítači B použité tieto informácie na rekonštrukciu a</w:t>
      </w:r>
      <w:r w:rsidR="007B7C97" w:rsidRPr="006668F7">
        <w:rPr>
          <w:vertAlign w:val="subscript"/>
        </w:rPr>
        <w:t>i</w:t>
      </w:r>
      <w:r w:rsidR="007B7C97">
        <w:t>. K </w:t>
      </w:r>
      <w:r w:rsidR="002248EF">
        <w:t xml:space="preserve">výpočtu </w:t>
      </w:r>
      <w:commentRangeStart w:id="303"/>
      <w:r w:rsidR="007B7C97">
        <w:t xml:space="preserve">oboch signatúr </w:t>
      </w:r>
      <w:r w:rsidR="002248EF">
        <w:t>je po</w:t>
      </w:r>
      <w:r w:rsidR="007B7C97">
        <w:t>užívaný</w:t>
      </w:r>
      <w:commentRangeEnd w:id="303"/>
      <w:r w:rsidR="00E32E2E">
        <w:rPr>
          <w:rStyle w:val="CommentReference"/>
        </w:rPr>
        <w:commentReference w:id="303"/>
      </w:r>
      <w:r w:rsidR="007B7C97">
        <w:t xml:space="preserve"> </w:t>
      </w:r>
      <w:ins w:id="304" w:author="Ján Kľuka" w:date="2015-04-28T23:09:00Z">
        <w:r w:rsidR="00DB4CBC">
          <w:t xml:space="preserve">kryptografický hašovací </w:t>
        </w:r>
      </w:ins>
      <w:r w:rsidR="007B7C97">
        <w:t>algoritmus MD4</w:t>
      </w:r>
      <w:ins w:id="305" w:author="Ján Kľuka" w:date="2015-04-28T23:09:00Z">
        <w:r w:rsidR="00DB4CBC">
          <w:t>, ktorý generuje 128 bitové signatúry</w:t>
        </w:r>
      </w:ins>
      <w:r w:rsidR="002248EF">
        <w:t xml:space="preserve">. </w:t>
      </w:r>
    </w:p>
    <w:p w14:paraId="41647432" w14:textId="03FC5FC6" w:rsidR="00E50A38" w:rsidRDefault="002D3F3D" w:rsidP="00D87BEC">
      <w:pPr>
        <w:ind w:left="720" w:firstLine="720"/>
        <w:rPr>
          <w:ins w:id="306" w:author="Ján Kľuka" w:date="2015-04-28T22:26:00Z"/>
        </w:rPr>
      </w:pPr>
      <w:r>
        <w:t xml:space="preserve">Samotná rekonštrukcia súboru je jednou z najjednoduchších častí rsync algoritmu. Akonáhle sú na počítač B odoslané </w:t>
      </w:r>
      <w:commentRangeStart w:id="307"/>
      <w:r>
        <w:t xml:space="preserve">všetky </w:t>
      </w:r>
      <w:commentRangeEnd w:id="307"/>
      <w:r w:rsidR="00DB4CBC">
        <w:rPr>
          <w:rStyle w:val="CommentReference"/>
        </w:rPr>
        <w:commentReference w:id="307"/>
      </w:r>
      <w:r>
        <w:t>informácie o zhodujúci</w:t>
      </w:r>
      <w:r w:rsidR="00381437">
        <w:t>ch sa blokoch alebo samotné bajty</w:t>
      </w:r>
      <w:r>
        <w:t>, tak rekonštrukcia súboru sa začne vykonávať. Pri rekonštrukcii súboru s</w:t>
      </w:r>
      <w:r w:rsidR="00381437">
        <w:t xml:space="preserve">a postupne zapisujú </w:t>
      </w:r>
      <w:ins w:id="308" w:author="Ján Kľuka" w:date="2015-04-28T23:13:00Z">
        <w:r w:rsidR="00DB4CBC">
          <w:t>zmenené</w:t>
        </w:r>
      </w:ins>
      <w:r w:rsidR="00381437">
        <w:t xml:space="preserve"> bajty</w:t>
      </w:r>
      <w:r>
        <w:t xml:space="preserve"> </w:t>
      </w:r>
      <w:ins w:id="309" w:author="Ján Kľuka" w:date="2015-04-28T23:13:00Z">
        <w:r w:rsidR="00DB4CBC">
          <w:t xml:space="preserve">získané </w:t>
        </w:r>
      </w:ins>
      <w:r>
        <w:t xml:space="preserve">z počítača A alebo jednotlivé zhodujúce </w:t>
      </w:r>
      <w:ins w:id="310" w:author="Ján Kľuka" w:date="2015-04-28T23:13:00Z">
        <w:r w:rsidR="00BD7FBA">
          <w:t xml:space="preserve">sa </w:t>
        </w:r>
      </w:ins>
      <w:r>
        <w:t xml:space="preserve">bloky </w:t>
      </w:r>
      <w:ins w:id="311" w:author="Ján Kľuka" w:date="2015-04-28T23:13:00Z">
        <w:r w:rsidR="00BD7FBA">
          <w:t xml:space="preserve">bajtov </w:t>
        </w:r>
      </w:ins>
      <w:r w:rsidR="00BA2E81">
        <w:t>v</w:t>
      </w:r>
      <w:ins w:id="312" w:author="Ján Kľuka" w:date="2015-04-28T23:13:00Z">
        <w:r w:rsidR="00BD7FBA">
          <w:t xml:space="preserve"> pôvodnom </w:t>
        </w:r>
      </w:ins>
      <w:r w:rsidR="00BA2E81">
        <w:t>súbore, nachádzajúcom</w:t>
      </w:r>
      <w:r>
        <w:t xml:space="preserve"> sa na počítači B.</w:t>
      </w:r>
      <w:r w:rsidR="00E50A38">
        <w:t xml:space="preserve"> </w:t>
      </w:r>
    </w:p>
    <w:p w14:paraId="5D29F9CA" w14:textId="621753E4" w:rsidR="00243B23" w:rsidRDefault="00243B23" w:rsidP="00D87BEC">
      <w:pPr>
        <w:ind w:left="720" w:firstLine="720"/>
      </w:pPr>
      <w:ins w:id="313" w:author="Ján Kľuka" w:date="2015-04-28T22:26:00Z">
        <w:r>
          <w:t xml:space="preserve">Ako sa rsync dá využiť na delta kompresiu, čo je </w:t>
        </w:r>
      </w:ins>
      <w:ins w:id="314" w:author="Ján Kľuka" w:date="2015-04-28T22:27:00Z">
        <w:r>
          <w:rPr>
            <w:i/>
          </w:rPr>
          <w:t>rozdiel</w:t>
        </w:r>
      </w:ins>
      <w:ins w:id="315" w:author="Ján Kľuka" w:date="2015-04-29T00:26:00Z">
        <w:r w:rsidR="001445EF">
          <w:rPr>
            <w:i/>
          </w:rPr>
          <w:t>/diff/delta</w:t>
        </w:r>
      </w:ins>
      <w:ins w:id="316" w:author="Ján Kľuka" w:date="2015-04-28T22:27:00Z">
        <w:r>
          <w:t>, ktorý spomíname v predchádzajúcej sekcii</w:t>
        </w:r>
      </w:ins>
      <w:ins w:id="317" w:author="Ján Kľuka" w:date="2015-04-28T22:26:00Z">
        <w:r>
          <w:t>.</w:t>
        </w:r>
      </w:ins>
    </w:p>
    <w:p w14:paraId="45CA7F00" w14:textId="77777777" w:rsidR="00D87BEC" w:rsidRPr="00C3504B" w:rsidRDefault="00D87BEC" w:rsidP="00D87BEC">
      <w:pPr>
        <w:ind w:left="720" w:firstLine="720"/>
      </w:pPr>
    </w:p>
    <w:p w14:paraId="0476FEDE" w14:textId="77777777" w:rsidR="00EE49BF" w:rsidRDefault="00EE49BF" w:rsidP="00EE49BF">
      <w:pPr>
        <w:pStyle w:val="Heading3"/>
        <w:rPr>
          <w:rFonts w:ascii="Times New Roman" w:hAnsi="Times New Roman" w:cs="Times New Roman"/>
          <w:color w:val="000000" w:themeColor="text1"/>
        </w:rPr>
      </w:pPr>
      <w:r w:rsidRPr="00274E33">
        <w:rPr>
          <w:rFonts w:ascii="Times New Roman" w:hAnsi="Times New Roman" w:cs="Times New Roman"/>
          <w:color w:val="000000" w:themeColor="text1"/>
        </w:rPr>
        <w:lastRenderedPageBreak/>
        <w:t>FUSE</w:t>
      </w:r>
    </w:p>
    <w:p w14:paraId="641C3249" w14:textId="66786542" w:rsidR="009107C0" w:rsidRDefault="009107C0" w:rsidP="006F1D6F">
      <w:pPr>
        <w:spacing w:before="240"/>
        <w:ind w:left="720"/>
      </w:pPr>
      <w:r>
        <w:t xml:space="preserve">FUSE (Filesystem in Userspace) </w:t>
      </w:r>
      <w:ins w:id="318" w:author="Ján Kľuka" w:date="2015-04-28T23:23:00Z">
        <w:r w:rsidR="00664F9F">
          <w:rPr>
            <w:b/>
            <w:i/>
          </w:rPr>
          <w:t xml:space="preserve">[odkaz na </w:t>
        </w:r>
      </w:ins>
      <w:ins w:id="319" w:author="Ján Kľuka" w:date="2015-04-28T23:24:00Z">
        <w:r w:rsidR="00664F9F">
          <w:rPr>
            <w:b/>
            <w:i/>
          </w:rPr>
          <w:t>knihu o FUSE</w:t>
        </w:r>
      </w:ins>
      <w:ins w:id="320" w:author="Ján Kľuka" w:date="2015-04-28T23:23:00Z">
        <w:r w:rsidR="00664F9F">
          <w:rPr>
            <w:b/>
            <w:i/>
          </w:rPr>
          <w:t xml:space="preserve">, footnote </w:t>
        </w:r>
      </w:ins>
      <w:ins w:id="321" w:author="Ján Kľuka" w:date="2015-04-28T23:24:00Z">
        <w:r w:rsidR="00664F9F">
          <w:rPr>
            <w:b/>
            <w:i/>
          </w:rPr>
          <w:t>s</w:t>
        </w:r>
      </w:ins>
      <w:ins w:id="322" w:author="Ján Kľuka" w:date="2015-04-28T23:23:00Z">
        <w:r w:rsidR="00664F9F">
          <w:rPr>
            <w:b/>
            <w:i/>
          </w:rPr>
          <w:t xml:space="preserve"> </w:t>
        </w:r>
      </w:ins>
      <w:ins w:id="323" w:author="Ján Kľuka" w:date="2015-04-28T23:24:00Z">
        <w:r w:rsidR="00664F9F">
          <w:rPr>
            <w:b/>
            <w:i/>
          </w:rPr>
          <w:t>URL]</w:t>
        </w:r>
        <w:r w:rsidR="00664F9F" w:rsidRPr="00664F9F">
          <w:rPr>
            <w:b/>
            <w:i/>
          </w:rPr>
          <w:t>,</w:t>
        </w:r>
      </w:ins>
      <w:ins w:id="324" w:author="Ján Kľuka" w:date="2015-04-28T23:32:00Z">
        <w:r w:rsidR="00664F9F">
          <w:t xml:space="preserve"> teda</w:t>
        </w:r>
      </w:ins>
      <w:r>
        <w:t xml:space="preserve"> súborový systém v užívateľskom priestore</w:t>
      </w:r>
      <w:ins w:id="325" w:author="Ján Kľuka" w:date="2015-04-28T23:33:00Z">
        <w:r w:rsidR="00664F9F">
          <w:t>,</w:t>
        </w:r>
      </w:ins>
      <w:r>
        <w:t xml:space="preserve"> </w:t>
      </w:r>
      <w:ins w:id="326" w:author="Ján Kľuka" w:date="2015-04-28T23:33:00Z">
        <w:r w:rsidR="00664F9F">
          <w:t xml:space="preserve">je technológia, ktorá </w:t>
        </w:r>
      </w:ins>
      <w:r>
        <w:t xml:space="preserve">umožňuje bežným </w:t>
      </w:r>
      <w:ins w:id="327" w:author="Ján Kľuka" w:date="2015-04-28T23:26:00Z">
        <w:r w:rsidR="00664F9F">
          <w:t>používateľom U</w:t>
        </w:r>
      </w:ins>
      <w:ins w:id="328" w:author="Ján Kľuka" w:date="2015-04-28T23:22:00Z">
        <w:r w:rsidR="005916DC">
          <w:t xml:space="preserve">nixových operačných systémov </w:t>
        </w:r>
      </w:ins>
      <w:r>
        <w:t xml:space="preserve">(Linux, </w:t>
      </w:r>
      <w:del w:id="329" w:author="Ján Kľuka" w:date="2015-04-28T23:33:00Z">
        <w:r w:rsidDel="00576557">
          <w:delText xml:space="preserve">Unix, </w:delText>
        </w:r>
      </w:del>
      <w:r>
        <w:t>FreeBSD, NetBSD, OpenSolaris, Mac OS</w:t>
      </w:r>
      <w:del w:id="330" w:author="Ján Kľuka" w:date="2015-04-28T23:33:00Z">
        <w:r w:rsidDel="00576557">
          <w:delText>-</w:delText>
        </w:r>
      </w:del>
      <w:ins w:id="331" w:author="Ján Kľuka" w:date="2015-04-28T23:33:00Z">
        <w:r w:rsidR="00576557">
          <w:t xml:space="preserve"> </w:t>
        </w:r>
      </w:ins>
      <w:r>
        <w:t xml:space="preserve">X) </w:t>
      </w:r>
      <w:del w:id="332" w:author="Ján Kľuka" w:date="2015-04-28T23:40:00Z">
        <w:r w:rsidDel="00576557">
          <w:delText>pristupovať k virtuálnym súborom systému</w:delText>
        </w:r>
      </w:del>
      <w:ins w:id="333" w:author="Ján Kľuka" w:date="2015-04-28T23:40:00Z">
        <w:r w:rsidR="00576557">
          <w:t xml:space="preserve">pripájať do stromu </w:t>
        </w:r>
      </w:ins>
      <w:ins w:id="334" w:author="Ján Kľuka" w:date="2015-04-28T23:41:00Z">
        <w:r w:rsidR="00576557">
          <w:t xml:space="preserve">priečinkov a súborov vlastné </w:t>
        </w:r>
      </w:ins>
      <w:ins w:id="335" w:author="Ján Kľuka" w:date="2015-04-28T23:40:00Z">
        <w:r w:rsidR="00576557">
          <w:t xml:space="preserve">súborové systémy, </w:t>
        </w:r>
      </w:ins>
      <w:ins w:id="336" w:author="Ján Kľuka" w:date="2015-04-28T23:42:00Z">
        <w:r w:rsidR="00576557">
          <w:t>implementované programami, ktoré bežia mimo jadra (kernelu) operačného systém</w:t>
        </w:r>
      </w:ins>
      <w:ins w:id="337" w:author="Ján Kľuka" w:date="2015-04-28T23:52:00Z">
        <w:r w:rsidR="00FA73C4">
          <w:t>u</w:t>
        </w:r>
      </w:ins>
      <w:r>
        <w:t xml:space="preserve">. </w:t>
      </w:r>
      <w:del w:id="338" w:author="Ján Kľuka" w:date="2015-04-28T23:42:00Z">
        <w:r w:rsidDel="00576557">
          <w:delText>Taktiež u</w:delText>
        </w:r>
      </w:del>
      <w:ins w:id="339" w:author="Ján Kľuka" w:date="2015-04-28T23:42:00Z">
        <w:r w:rsidR="00576557">
          <w:t>U</w:t>
        </w:r>
      </w:ins>
      <w:r>
        <w:t xml:space="preserve">možňuje </w:t>
      </w:r>
      <w:ins w:id="340" w:author="Ján Kľuka" w:date="2015-04-28T23:52:00Z">
        <w:r w:rsidR="00FA73C4">
          <w:t xml:space="preserve">tak okrem iného </w:t>
        </w:r>
      </w:ins>
      <w:r>
        <w:t xml:space="preserve">vytváranie </w:t>
      </w:r>
      <w:ins w:id="341" w:author="Ján Kľuka" w:date="2015-04-28T23:54:00Z">
        <w:r w:rsidR="00DA04BC">
          <w:t xml:space="preserve">virtuálnych </w:t>
        </w:r>
      </w:ins>
      <w:r>
        <w:t>súborových systémov z akýkoľvek dát a poskytovaných služieb</w:t>
      </w:r>
      <w:ins w:id="342" w:author="Ján Kľuka" w:date="2015-04-28T23:52:00Z">
        <w:r w:rsidR="00FA73C4">
          <w:t>, nie len z</w:t>
        </w:r>
      </w:ins>
      <w:ins w:id="343" w:author="Ján Kľuka" w:date="2015-04-28T23:53:00Z">
        <w:r w:rsidR="00FA73C4">
          <w:t> </w:t>
        </w:r>
      </w:ins>
      <w:ins w:id="344" w:author="Ján Kľuka" w:date="2015-04-28T23:52:00Z">
        <w:r w:rsidR="00FA73C4">
          <w:t xml:space="preserve">dát </w:t>
        </w:r>
      </w:ins>
      <w:ins w:id="345" w:author="Ján Kľuka" w:date="2015-04-28T23:53:00Z">
        <w:r w:rsidR="00FA73C4">
          <w:t xml:space="preserve">uložených na pamäťových zariadeniach </w:t>
        </w:r>
      </w:ins>
      <w:ins w:id="346" w:author="Ján Kľuka" w:date="2015-04-28T23:54:00Z">
        <w:r w:rsidR="00DA04BC">
          <w:t xml:space="preserve">priamo </w:t>
        </w:r>
      </w:ins>
      <w:ins w:id="347" w:author="Ján Kľuka" w:date="2015-04-28T23:53:00Z">
        <w:r w:rsidR="00FA73C4">
          <w:t>pripojených k </w:t>
        </w:r>
      </w:ins>
      <w:ins w:id="348" w:author="Ján Kľuka" w:date="2015-04-28T23:54:00Z">
        <w:r w:rsidR="00DA04BC">
          <w:t>počítaču</w:t>
        </w:r>
      </w:ins>
      <w:r>
        <w:t>.</w:t>
      </w:r>
    </w:p>
    <w:p w14:paraId="74F88F6E" w14:textId="0C027950" w:rsidR="00DA04BC" w:rsidRDefault="00DA04BC" w:rsidP="009107C0">
      <w:pPr>
        <w:spacing w:before="240"/>
        <w:ind w:left="720" w:firstLine="720"/>
        <w:rPr>
          <w:ins w:id="349" w:author="Ján Kľuka" w:date="2015-04-29T00:01:00Z"/>
        </w:rPr>
      </w:pPr>
      <w:ins w:id="350" w:author="Ján Kľuka" w:date="2015-04-29T00:01:00Z">
        <w:r>
          <w:t xml:space="preserve">Súborový systém funguje tak, že kernel dostane požiadavku od </w:t>
        </w:r>
      </w:ins>
      <w:ins w:id="351" w:author="Ján Kľuka" w:date="2015-04-29T00:44:00Z">
        <w:r w:rsidR="00A426C6">
          <w:t xml:space="preserve">klientskej </w:t>
        </w:r>
      </w:ins>
      <w:ins w:id="352" w:author="Ján Kľuka" w:date="2015-04-29T00:01:00Z">
        <w:r>
          <w:t xml:space="preserve">aplikácie, napríklad „vypíš adresár“, a tú prenechá ovládaču súborového systému. Ten následne požiadavku obslúži a spracuje odpoveď, ktorú kernel </w:t>
        </w:r>
      </w:ins>
      <w:ins w:id="353" w:author="Ján Kľuka" w:date="2015-04-29T00:03:00Z">
        <w:r>
          <w:t>vráti</w:t>
        </w:r>
      </w:ins>
      <w:ins w:id="354" w:author="Ján Kľuka" w:date="2015-04-29T00:01:00Z">
        <w:r>
          <w:t xml:space="preserve"> aplikácii.</w:t>
        </w:r>
      </w:ins>
    </w:p>
    <w:p w14:paraId="28C1F7BB" w14:textId="5EF8DB50" w:rsidR="00455FED" w:rsidRDefault="00A426C6" w:rsidP="009107C0">
      <w:pPr>
        <w:spacing w:before="240"/>
        <w:ind w:left="720" w:firstLine="720"/>
      </w:pPr>
      <w:ins w:id="355" w:author="Ján Kľuka" w:date="2015-04-29T00:43:00Z">
        <w:r>
          <w:t>O</w:t>
        </w:r>
      </w:ins>
      <w:ins w:id="356" w:author="Ján Kľuka" w:date="2015-04-28T23:43:00Z">
        <w:r w:rsidR="00576557">
          <w:t xml:space="preserve">vládač </w:t>
        </w:r>
      </w:ins>
      <w:r w:rsidR="009107C0">
        <w:t xml:space="preserve">súborového systému </w:t>
      </w:r>
      <w:ins w:id="357" w:author="Ján Kľuka" w:date="2015-04-28T23:43:00Z">
        <w:r w:rsidR="00576557">
          <w:t xml:space="preserve">(napr. ext3) </w:t>
        </w:r>
      </w:ins>
      <w:r w:rsidR="009107C0">
        <w:t>je kernelový modul</w:t>
      </w:r>
      <w:ins w:id="358" w:author="Ján Kľuka" w:date="2015-04-29T00:32:00Z">
        <w:r w:rsidR="001445EF">
          <w:t xml:space="preserve">, ktorý </w:t>
        </w:r>
      </w:ins>
      <w:ins w:id="359" w:author="Ján Kľuka" w:date="2015-04-29T00:35:00Z">
        <w:r w:rsidR="00FD60AB">
          <w:t>s kernelom komunikuje cez</w:t>
        </w:r>
      </w:ins>
      <w:ins w:id="360" w:author="Ján Kľuka" w:date="2015-04-29T00:32:00Z">
        <w:r w:rsidR="001445EF">
          <w:t xml:space="preserve"> rozhranie VFS (virtual file system)</w:t>
        </w:r>
      </w:ins>
      <w:r w:rsidR="009107C0">
        <w:t xml:space="preserve"> a je </w:t>
      </w:r>
      <w:commentRangeStart w:id="361"/>
      <w:r w:rsidR="009107C0">
        <w:t xml:space="preserve">pevnou </w:t>
      </w:r>
      <w:commentRangeEnd w:id="361"/>
      <w:r w:rsidR="00FA73C4">
        <w:rPr>
          <w:rStyle w:val="CommentReference"/>
        </w:rPr>
        <w:commentReference w:id="361"/>
      </w:r>
      <w:r w:rsidR="009107C0">
        <w:t xml:space="preserve">súčasťou samotného kernelu. </w:t>
      </w:r>
      <w:ins w:id="362" w:author="Ján Kľuka" w:date="2015-04-28T23:46:00Z">
        <w:r w:rsidR="00FA73C4">
          <w:t xml:space="preserve">Takýto </w:t>
        </w:r>
      </w:ins>
      <w:r w:rsidR="009107C0">
        <w:t>súborový systém môže obsluhovať</w:t>
      </w:r>
      <w:ins w:id="363" w:author="Ján Kľuka" w:date="2015-04-28T23:47:00Z">
        <w:r w:rsidR="00FA73C4">
          <w:t xml:space="preserve"> </w:t>
        </w:r>
      </w:ins>
      <w:r w:rsidR="009107C0">
        <w:t xml:space="preserve">len </w:t>
      </w:r>
      <w:ins w:id="364" w:author="Ján Kľuka" w:date="2015-04-28T23:49:00Z">
        <w:r w:rsidR="00FA73C4">
          <w:t>privilegovaný používateľ</w:t>
        </w:r>
      </w:ins>
      <w:ins w:id="365" w:author="Ján Kľuka" w:date="2015-04-28T23:47:00Z">
        <w:r w:rsidR="00FA73C4">
          <w:t xml:space="preserve"> (</w:t>
        </w:r>
      </w:ins>
      <w:r w:rsidR="00455FED">
        <w:t>root</w:t>
      </w:r>
      <w:ins w:id="366" w:author="Ján Kľuka" w:date="2015-04-28T23:47:00Z">
        <w:r w:rsidR="00FA73C4">
          <w:t>)</w:t>
        </w:r>
      </w:ins>
      <w:r w:rsidR="00455FED">
        <w:t xml:space="preserve"> a ten prideľuje práva k jednotlivým </w:t>
      </w:r>
      <w:ins w:id="367" w:author="Ján Kľuka" w:date="2015-04-29T00:05:00Z">
        <w:r w:rsidR="005E4861">
          <w:t xml:space="preserve">pripájacím </w:t>
        </w:r>
      </w:ins>
      <w:r w:rsidR="00455FED">
        <w:t>bodom</w:t>
      </w:r>
      <w:ins w:id="368" w:author="Ján Kľuka" w:date="2015-04-29T00:05:00Z">
        <w:r w:rsidR="005E4861">
          <w:t xml:space="preserve"> (mount points)</w:t>
        </w:r>
      </w:ins>
      <w:r w:rsidR="00455FED">
        <w:t>.</w:t>
      </w:r>
    </w:p>
    <w:p w14:paraId="34499946" w14:textId="7FA46DE0" w:rsidR="009107C0" w:rsidRDefault="006705BB" w:rsidP="009107C0">
      <w:pPr>
        <w:spacing w:before="240"/>
        <w:ind w:left="720" w:firstLine="720"/>
        <w:rPr>
          <w:ins w:id="369" w:author="Ján Kľuka" w:date="2015-04-29T00:42:00Z"/>
        </w:rPr>
      </w:pPr>
      <w:r>
        <w:t xml:space="preserve">FUSE </w:t>
      </w:r>
      <w:ins w:id="370" w:author="Ján Kľuka" w:date="2015-04-28T23:50:00Z">
        <w:r w:rsidR="00FA73C4">
          <w:t xml:space="preserve">vystupuje </w:t>
        </w:r>
      </w:ins>
      <w:r>
        <w:t>v kerneli</w:t>
      </w:r>
      <w:r w:rsidR="00455FED">
        <w:t xml:space="preserve"> ako obyčajný súborový systém</w:t>
      </w:r>
      <w:ins w:id="371" w:author="Ján Kľuka" w:date="2015-04-29T00:30:00Z">
        <w:r w:rsidR="001445EF">
          <w:t xml:space="preserve"> (viď obrázok 1)</w:t>
        </w:r>
      </w:ins>
      <w:r w:rsidR="00455FED">
        <w:t xml:space="preserve">. Nezaujíma sa však o obslúženie požiadavky a spracovanie </w:t>
      </w:r>
      <w:ins w:id="372" w:author="Ján Kľuka" w:date="2015-04-28T23:52:00Z">
        <w:r w:rsidR="00FA73C4">
          <w:t>odpovede</w:t>
        </w:r>
      </w:ins>
      <w:ins w:id="373" w:author="Ján Kľuka" w:date="2015-04-28T23:59:00Z">
        <w:r w:rsidR="00DA04BC">
          <w:t>,</w:t>
        </w:r>
      </w:ins>
      <w:ins w:id="374" w:author="Ján Kľuka" w:date="2015-04-28T23:52:00Z">
        <w:r w:rsidR="00FA73C4">
          <w:t xml:space="preserve"> </w:t>
        </w:r>
      </w:ins>
      <w:r w:rsidR="00455FED">
        <w:t>a</w:t>
      </w:r>
      <w:ins w:id="375" w:author="Ján Kľuka" w:date="2015-04-28T23:59:00Z">
        <w:r w:rsidR="00DA04BC">
          <w:t>le</w:t>
        </w:r>
      </w:ins>
      <w:r w:rsidR="00455FED">
        <w:t xml:space="preserve"> namiesto toho, pomocou knižnice libfuse </w:t>
      </w:r>
      <w:ins w:id="376" w:author="Ján Kľuka" w:date="2015-04-28T23:51:00Z">
        <w:r w:rsidR="00FA73C4">
          <w:t xml:space="preserve">komunikuje s bežnou používateľskou aplikáciou </w:t>
        </w:r>
      </w:ins>
      <w:r w:rsidR="00455FED">
        <w:t xml:space="preserve">a tá vykoná všetko potrebné. Akonáhle </w:t>
      </w:r>
      <w:ins w:id="377" w:author="Ján Kľuka" w:date="2015-04-29T00:45:00Z">
        <w:r w:rsidR="00E055DB">
          <w:t xml:space="preserve">táto obslužná </w:t>
        </w:r>
      </w:ins>
      <w:r w:rsidR="00455FED">
        <w:t xml:space="preserve">aplikácia vráti odpoveď v požadovanej forme, FUSE ju prenechá kernelu a kernel ju vráti </w:t>
      </w:r>
      <w:ins w:id="378" w:author="Ján Kľuka" w:date="2015-04-29T00:44:00Z">
        <w:r w:rsidR="00E055DB">
          <w:t xml:space="preserve">klientskej </w:t>
        </w:r>
      </w:ins>
      <w:commentRangeStart w:id="379"/>
      <w:del w:id="380" w:author="Ján Kľuka" w:date="2015-04-29T00:03:00Z">
        <w:r w:rsidR="00455FED" w:rsidDel="00DA04BC">
          <w:delText xml:space="preserve">späť </w:delText>
        </w:r>
      </w:del>
      <w:r w:rsidR="00455FED">
        <w:t>aplikácii</w:t>
      </w:r>
      <w:commentRangeEnd w:id="379"/>
      <w:r w:rsidR="00E055DB">
        <w:rPr>
          <w:rStyle w:val="CommentReference"/>
        </w:rPr>
        <w:commentReference w:id="379"/>
      </w:r>
      <w:r w:rsidR="00455FED">
        <w:t>.</w:t>
      </w:r>
    </w:p>
    <w:p w14:paraId="2C1593C0" w14:textId="2F5AA23D" w:rsidR="00A426C6" w:rsidRDefault="00A426C6" w:rsidP="009107C0">
      <w:pPr>
        <w:spacing w:before="240"/>
        <w:ind w:left="720" w:firstLine="720"/>
      </w:pPr>
      <w:ins w:id="381" w:author="Ján Kľuka" w:date="2015-04-29T00:42:00Z">
        <w:r>
          <w:t>FUSE a aplikácie obsluhujúce súborové systémy</w:t>
        </w:r>
      </w:ins>
      <w:ins w:id="382" w:author="Ján Kľuka" w:date="2015-04-29T00:47:00Z">
        <w:r w:rsidR="00E055DB">
          <w:t xml:space="preserve"> musia </w:t>
        </w:r>
        <w:r w:rsidR="00E055DB">
          <w:t>pre prácu so súbormi implementovať dôležité metódy ako napríklad open, close, read, write alebo seek</w:t>
        </w:r>
      </w:ins>
      <w:ins w:id="383" w:author="Ján Kľuka" w:date="2015-04-29T00:48:00Z">
        <w:r w:rsidR="00E055DB">
          <w:t>,</w:t>
        </w:r>
      </w:ins>
      <w:ins w:id="384" w:author="Ján Kľuka" w:date="2015-04-29T00:47:00Z">
        <w:r w:rsidR="00E055DB">
          <w:t xml:space="preserve"> definované</w:t>
        </w:r>
        <w:r w:rsidR="00E055DB">
          <w:t xml:space="preserve"> </w:t>
        </w:r>
        <w:r w:rsidR="00E055DB">
          <w:t>skupinou štandardov POSIX (Portable Operating System Interface).</w:t>
        </w:r>
      </w:ins>
    </w:p>
    <w:p w14:paraId="0689F231" w14:textId="77777777" w:rsidR="004D344D" w:rsidRDefault="004D344D" w:rsidP="004C38DC">
      <w:pPr>
        <w:spacing w:before="240" w:after="0"/>
        <w:ind w:left="2160" w:firstLine="720"/>
      </w:pPr>
    </w:p>
    <w:p w14:paraId="751CFA85" w14:textId="77777777" w:rsidR="004D344D" w:rsidRDefault="004D344D" w:rsidP="004C38DC">
      <w:pPr>
        <w:spacing w:before="240" w:after="0"/>
        <w:ind w:left="2160" w:firstLine="720"/>
      </w:pPr>
    </w:p>
    <w:p w14:paraId="73C3AD69" w14:textId="77777777" w:rsidR="004D344D" w:rsidRDefault="004D344D" w:rsidP="007400AC">
      <w:pPr>
        <w:spacing w:before="240" w:after="0"/>
      </w:pPr>
    </w:p>
    <w:p w14:paraId="34E080F8" w14:textId="77777777" w:rsidR="004D344D" w:rsidRDefault="004D344D" w:rsidP="004C38DC">
      <w:pPr>
        <w:spacing w:before="240" w:after="0"/>
        <w:ind w:left="2160" w:firstLine="720"/>
      </w:pPr>
    </w:p>
    <w:p w14:paraId="23C06C42" w14:textId="77777777" w:rsidR="004C38DC" w:rsidRDefault="004C38DC" w:rsidP="004C38DC">
      <w:pPr>
        <w:spacing w:before="240" w:after="0"/>
        <w:ind w:left="2160" w:firstLine="720"/>
      </w:pPr>
      <w:r>
        <w:t>Obrázok 1. Tok riadenia FUSE</w:t>
      </w:r>
    </w:p>
    <w:p w14:paraId="2805E25D" w14:textId="77777777" w:rsidR="00455FED" w:rsidRDefault="00455FED" w:rsidP="004C38DC">
      <w:pPr>
        <w:jc w:val="center"/>
      </w:pPr>
      <w:r>
        <w:rPr>
          <w:noProof/>
          <w:lang w:val="en-US"/>
        </w:rPr>
        <w:drawing>
          <wp:inline distT="0" distB="0" distL="0" distR="0" wp14:anchorId="4645F990" wp14:editId="0583DB23">
            <wp:extent cx="4048125" cy="3016855"/>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uktura-fuse.png"/>
                    <pic:cNvPicPr/>
                  </pic:nvPicPr>
                  <pic:blipFill>
                    <a:blip r:embed="rId12">
                      <a:extLst>
                        <a:ext uri="{28A0092B-C50C-407E-A947-70E740481C1C}">
                          <a14:useLocalDpi xmlns:a14="http://schemas.microsoft.com/office/drawing/2010/main" val="0"/>
                        </a:ext>
                      </a:extLst>
                    </a:blip>
                    <a:stretch>
                      <a:fillRect/>
                    </a:stretch>
                  </pic:blipFill>
                  <pic:spPr>
                    <a:xfrm>
                      <a:off x="0" y="0"/>
                      <a:ext cx="4048125" cy="3016855"/>
                    </a:xfrm>
                    <a:prstGeom prst="rect">
                      <a:avLst/>
                    </a:prstGeom>
                  </pic:spPr>
                </pic:pic>
              </a:graphicData>
            </a:graphic>
          </wp:inline>
        </w:drawing>
      </w:r>
    </w:p>
    <w:p w14:paraId="04C9E115" w14:textId="77777777" w:rsidR="00455FED" w:rsidRDefault="00B16525" w:rsidP="000A46F3">
      <w:pPr>
        <w:spacing w:before="240"/>
        <w:ind w:left="720"/>
      </w:pPr>
      <w:r>
        <w:t>Výhody:</w:t>
      </w:r>
    </w:p>
    <w:p w14:paraId="4FCC8731" w14:textId="135F3A86" w:rsidR="00B16525" w:rsidRDefault="00B16525" w:rsidP="000A46F3">
      <w:pPr>
        <w:pStyle w:val="ListParagraph"/>
        <w:numPr>
          <w:ilvl w:val="0"/>
          <w:numId w:val="25"/>
        </w:numPr>
        <w:spacing w:before="240"/>
        <w:ind w:left="1440"/>
      </w:pPr>
      <w:r>
        <w:t>Celá logika súborového systému je zapísaná v programe</w:t>
      </w:r>
      <w:ins w:id="385" w:author="Ján Kľuka" w:date="2015-04-29T00:04:00Z">
        <w:r w:rsidR="005E4861">
          <w:t>,</w:t>
        </w:r>
      </w:ins>
      <w:r>
        <w:t xml:space="preserve"> prípadne skripte, ktorý je nezávislý na platforme či </w:t>
      </w:r>
      <w:ins w:id="386" w:author="Ján Kľuka" w:date="2015-04-29T00:04:00Z">
        <w:r w:rsidR="005E4861">
          <w:t xml:space="preserve">konkrétnom </w:t>
        </w:r>
      </w:ins>
      <w:r>
        <w:t>operačnom systéme</w:t>
      </w:r>
      <w:ins w:id="387" w:author="Ján Kľuka" w:date="2015-04-29T00:04:00Z">
        <w:r w:rsidR="005E4861">
          <w:t>, pokiaľ implementuje FUSE</w:t>
        </w:r>
      </w:ins>
    </w:p>
    <w:p w14:paraId="746B5537" w14:textId="69C2A97A" w:rsidR="00B16525" w:rsidRDefault="00B16525" w:rsidP="000A46F3">
      <w:pPr>
        <w:pStyle w:val="ListParagraph"/>
        <w:numPr>
          <w:ilvl w:val="0"/>
          <w:numId w:val="25"/>
        </w:numPr>
        <w:spacing w:before="240"/>
        <w:ind w:left="1440"/>
      </w:pPr>
      <w:r>
        <w:t>Súborové systémy môže obsluhovať aj bežný uživateľ</w:t>
      </w:r>
      <w:ins w:id="388" w:author="Ján Kľuka" w:date="2015-04-29T00:06:00Z">
        <w:r w:rsidR="005E4861">
          <w:t>.</w:t>
        </w:r>
      </w:ins>
    </w:p>
    <w:p w14:paraId="54B106D5" w14:textId="1C6F0294" w:rsidR="00B16525" w:rsidRDefault="00B16525" w:rsidP="000A46F3">
      <w:pPr>
        <w:pStyle w:val="ListParagraph"/>
        <w:numPr>
          <w:ilvl w:val="0"/>
          <w:numId w:val="25"/>
        </w:numPr>
        <w:spacing w:before="240"/>
        <w:ind w:left="1440"/>
      </w:pPr>
      <w:r>
        <w:t>Stabilné API pre FUSE – nie je potrebné prepisovať programy</w:t>
      </w:r>
      <w:ins w:id="389" w:author="Ján Kľuka" w:date="2015-04-29T00:05:00Z">
        <w:r w:rsidR="005E4861">
          <w:t xml:space="preserve"> pri zmene kernelovej časti súborového systému.</w:t>
        </w:r>
      </w:ins>
    </w:p>
    <w:p w14:paraId="265FE9EE" w14:textId="1FC6CA1D" w:rsidR="003566A5" w:rsidRDefault="00FA6B1C" w:rsidP="000A46F3">
      <w:pPr>
        <w:spacing w:before="240"/>
        <w:ind w:left="720"/>
      </w:pPr>
      <w:commentRangeStart w:id="390"/>
      <w:r>
        <w:t>Ako môžeme vidieť na obrázku 1</w:t>
      </w:r>
      <w:ins w:id="391" w:author="Ján Kľuka" w:date="2015-04-29T00:06:00Z">
        <w:r w:rsidR="005E4861">
          <w:t>,</w:t>
        </w:r>
      </w:ins>
      <w:r w:rsidR="003566A5">
        <w:t xml:space="preserve"> FUSE</w:t>
      </w:r>
      <w:r w:rsidR="00FF246F">
        <w:t xml:space="preserve"> a taktiež všetky iné súborové systémy využívajú VFS (virtual file system). VFS poskytuje pre súborové systémy abstraktné rozhranie pre komunikáciu s kernelom. </w:t>
      </w:r>
      <w:r w:rsidR="00C03211">
        <w:t>FUSE musí preto pre prácu so súbormi implementovať dôležité metódy ako</w:t>
      </w:r>
      <w:r w:rsidR="002220B7">
        <w:t xml:space="preserve"> napríklad</w:t>
      </w:r>
      <w:r w:rsidR="00C03211">
        <w:t xml:space="preserve"> open, close, read, write alebo seek. </w:t>
      </w:r>
      <w:r w:rsidR="00FF246F">
        <w:t xml:space="preserve">Toto rozhranie je </w:t>
      </w:r>
      <w:del w:id="392" w:author="Ján Kľuka" w:date="2015-04-29T00:47:00Z">
        <w:r w:rsidR="00FF246F" w:rsidDel="00E055DB">
          <w:delText xml:space="preserve">poskytované </w:delText>
        </w:r>
      </w:del>
      <w:ins w:id="393" w:author="Ján Kľuka" w:date="2015-04-29T00:47:00Z">
        <w:r w:rsidR="00E055DB">
          <w:t>definované</w:t>
        </w:r>
        <w:r w:rsidR="00E055DB">
          <w:t xml:space="preserve"> </w:t>
        </w:r>
      </w:ins>
      <w:r w:rsidR="00FF246F">
        <w:t>skupinou štandardo</w:t>
      </w:r>
      <w:ins w:id="394" w:author="Ján Kľuka" w:date="2015-04-29T00:06:00Z">
        <w:r w:rsidR="005E4861">
          <w:t>v</w:t>
        </w:r>
      </w:ins>
      <w:r w:rsidR="00FF246F">
        <w:t xml:space="preserve"> s názvom POSIX (Portable Operating System Interface).</w:t>
      </w:r>
      <w:commentRangeEnd w:id="390"/>
      <w:r w:rsidR="001445EF">
        <w:rPr>
          <w:rStyle w:val="CommentReference"/>
        </w:rPr>
        <w:commentReference w:id="390"/>
      </w:r>
    </w:p>
    <w:p w14:paraId="489E0D0D" w14:textId="285040BB" w:rsidR="002220B7" w:rsidRDefault="00695308" w:rsidP="000A46F3">
      <w:pPr>
        <w:spacing w:before="240" w:after="0"/>
        <w:ind w:left="720"/>
      </w:pPr>
      <w:r>
        <w:lastRenderedPageBreak/>
        <w:t>Najznámejšie e</w:t>
      </w:r>
      <w:r w:rsidR="00D7572F">
        <w:t>xistujúce FUSE aplikácie sú napríklad</w:t>
      </w:r>
      <w:r w:rsidR="00B16525">
        <w:t xml:space="preserve"> </w:t>
      </w:r>
      <w:r w:rsidR="002220B7">
        <w:t xml:space="preserve">sshfs, </w:t>
      </w:r>
      <w:ins w:id="395" w:author="Ján Kľuka" w:date="2015-04-29T00:10:00Z">
        <w:r w:rsidR="005E4861">
          <w:t>ntfs-3g</w:t>
        </w:r>
      </w:ins>
      <w:r w:rsidR="002220B7">
        <w:t xml:space="preserve">, exfat-fuse. Sshfs (secure shell file system) je súborový systém </w:t>
      </w:r>
      <w:commentRangeStart w:id="396"/>
      <w:r w:rsidR="002220B7">
        <w:t>založený na SFTP (</w:t>
      </w:r>
      <w:ins w:id="397" w:author="Ján Kľuka" w:date="2015-04-29T00:08:00Z">
        <w:r w:rsidR="005E4861">
          <w:t xml:space="preserve">secure </w:t>
        </w:r>
      </w:ins>
      <w:r w:rsidR="002220B7">
        <w:t>file transfer protokol) protokole</w:t>
      </w:r>
      <w:ins w:id="398" w:author="Ján Kľuka" w:date="2015-04-29T00:08:00Z">
        <w:r w:rsidR="005E4861">
          <w:t>, ktorý umožňuje bezpečný prístup k súborom na vzdialenom počítači</w:t>
        </w:r>
      </w:ins>
      <w:r w:rsidR="002220B7">
        <w:t>. Vďaka tomu, že väčšina SSH serverov podporuje tento protokol, tak samotné používanie sshfs je veľmi jednoduché. Stačí len vykonať pripojenie (mount) takéhoto súborového systému.</w:t>
      </w:r>
      <w:commentRangeEnd w:id="396"/>
      <w:r w:rsidR="005E4861">
        <w:rPr>
          <w:rStyle w:val="CommentReference"/>
        </w:rPr>
        <w:commentReference w:id="396"/>
      </w:r>
    </w:p>
    <w:p w14:paraId="72679166" w14:textId="34B88805" w:rsidR="00643A4F" w:rsidRDefault="0049069E" w:rsidP="000A46F3">
      <w:pPr>
        <w:spacing w:after="0"/>
        <w:ind w:left="720" w:firstLine="720"/>
      </w:pPr>
      <w:r>
        <w:t>Ntfs 3g a</w:t>
      </w:r>
      <w:r w:rsidR="00505AEB">
        <w:t> </w:t>
      </w:r>
      <w:r>
        <w:t xml:space="preserve">exfat-fuse </w:t>
      </w:r>
      <w:ins w:id="399" w:author="Ján Kľuka" w:date="2015-04-29T00:14:00Z">
        <w:r w:rsidR="00C24051">
          <w:t xml:space="preserve">sú </w:t>
        </w:r>
      </w:ins>
      <w:commentRangeStart w:id="400"/>
      <w:r>
        <w:t>open source r</w:t>
      </w:r>
      <w:r w:rsidR="00505AEB">
        <w:t>ead – write ovládače (drivery). Ntfs 3g je implementáciou súborového systému NTFS od Microsoftu.</w:t>
      </w:r>
      <w:r w:rsidR="00643A4F">
        <w:t xml:space="preserve"> Medzi jeho hlavné výhody patrí napríklad žurnalovanie, kompresia alebo podpora šifrovania.</w:t>
      </w:r>
    </w:p>
    <w:p w14:paraId="0A41E28E" w14:textId="4C3A9E22" w:rsidR="002220B7" w:rsidRDefault="00505AEB" w:rsidP="000A46F3">
      <w:pPr>
        <w:ind w:left="720"/>
      </w:pPr>
      <w:r>
        <w:t>Exfat-fuse je implementáciou súborového systému exFAT (Extended File Allocation Table), ktorý je vhodný hlavne pre flash disky. Využíva namiesto NTFS, ktorý je nevhodný pre takéto zariadenia, kvôli množstvu dátových štruktúr, ktoré obshauje.</w:t>
      </w:r>
    </w:p>
    <w:commentRangeEnd w:id="400"/>
    <w:p w14:paraId="1C9D15AA" w14:textId="0DEDDB06" w:rsidR="00B16525" w:rsidDel="005E4861" w:rsidRDefault="00C24051" w:rsidP="000A46F3">
      <w:pPr>
        <w:spacing w:before="240" w:after="0"/>
        <w:ind w:left="720"/>
        <w:rPr>
          <w:del w:id="401" w:author="Ján Kľuka" w:date="2015-04-29T00:13:00Z"/>
        </w:rPr>
      </w:pPr>
      <w:r>
        <w:rPr>
          <w:rStyle w:val="CommentReference"/>
        </w:rPr>
        <w:commentReference w:id="400"/>
      </w:r>
      <w:r w:rsidR="00695308">
        <w:t>Využitie FUSE je však skutočne široké</w:t>
      </w:r>
      <w:ins w:id="403" w:author="Ján Kľuka" w:date="2015-04-29T00:24:00Z">
        <w:r w:rsidR="001445EF">
          <w:t xml:space="preserve">. Existujú zaujímavé virtuálne </w:t>
        </w:r>
      </w:ins>
      <w:r w:rsidR="00643A4F">
        <w:t>súborov</w:t>
      </w:r>
      <w:ins w:id="404" w:author="Ján Kľuka" w:date="2015-04-29T00:24:00Z">
        <w:r w:rsidR="001445EF">
          <w:t>é</w:t>
        </w:r>
      </w:ins>
      <w:r w:rsidR="00643A4F">
        <w:t xml:space="preserve"> systém</w:t>
      </w:r>
      <w:ins w:id="405" w:author="Ján Kľuka" w:date="2015-04-29T00:24:00Z">
        <w:r w:rsidR="001445EF">
          <w:t>y</w:t>
        </w:r>
      </w:ins>
      <w:r w:rsidR="00643A4F">
        <w:t xml:space="preserve"> pre Wikipédiu</w:t>
      </w:r>
      <w:r w:rsidR="00B16525">
        <w:t xml:space="preserve"> </w:t>
      </w:r>
      <w:r w:rsidR="00643A4F">
        <w:t>(</w:t>
      </w:r>
      <w:r w:rsidR="00B16525">
        <w:t>WikipediaFS</w:t>
      </w:r>
      <w:r w:rsidR="00643A4F">
        <w:t>)</w:t>
      </w:r>
      <w:r w:rsidR="00777A55">
        <w:t xml:space="preserve">, </w:t>
      </w:r>
      <w:r w:rsidR="00643A4F">
        <w:t>Gmail</w:t>
      </w:r>
      <w:r w:rsidR="00B16525">
        <w:t xml:space="preserve"> </w:t>
      </w:r>
      <w:r w:rsidR="00643A4F">
        <w:t>(</w:t>
      </w:r>
      <w:r w:rsidR="00B16525">
        <w:t>GmailFS</w:t>
      </w:r>
      <w:r w:rsidR="00CE58DF">
        <w:t>)</w:t>
      </w:r>
      <w:r w:rsidR="00777A55">
        <w:t xml:space="preserve"> alebo Dropbox (DropboxFS)</w:t>
      </w:r>
      <w:r w:rsidR="00071DF6">
        <w:t>.</w:t>
      </w:r>
      <w:r w:rsidR="00777A55">
        <w:t xml:space="preserve"> </w:t>
      </w:r>
      <w:ins w:id="406" w:author="Ján Kľuka" w:date="2015-04-29T00:25:00Z">
        <w:r w:rsidR="001445EF">
          <w:t xml:space="preserve">Pomocou </w:t>
        </w:r>
      </w:ins>
      <w:r w:rsidR="00777A55">
        <w:t xml:space="preserve">WikipediaFS </w:t>
      </w:r>
      <w:del w:id="407" w:author="Ján Kľuka" w:date="2015-04-29T00:25:00Z">
        <w:r w:rsidR="00777A55" w:rsidDel="001445EF">
          <w:delText xml:space="preserve">slúži ako súborový systém, pomocou ktorého </w:delText>
        </w:r>
      </w:del>
      <w:r w:rsidR="00777A55">
        <w:t>môžu používatelia Wikipedie priamo editovať články</w:t>
      </w:r>
      <w:del w:id="408" w:author="Ján Kľuka" w:date="2015-04-29T00:25:00Z">
        <w:r w:rsidR="00777A55" w:rsidDel="001445EF">
          <w:delText>,</w:delText>
        </w:r>
      </w:del>
      <w:r w:rsidR="00777A55">
        <w:t xml:space="preserve"> ako </w:t>
      </w:r>
      <w:ins w:id="409" w:author="Ján Kľuka" w:date="2015-04-29T00:21:00Z">
        <w:r>
          <w:t>lokálne súbory</w:t>
        </w:r>
      </w:ins>
      <w:r w:rsidR="00777A55">
        <w:t xml:space="preserve"> vo vlastnom textovom editore.</w:t>
      </w:r>
      <w:ins w:id="410" w:author="Ján Kľuka" w:date="2015-04-29T00:13:00Z">
        <w:r w:rsidR="005E4861">
          <w:t xml:space="preserve"> </w:t>
        </w:r>
      </w:ins>
    </w:p>
    <w:p w14:paraId="5154D773" w14:textId="78F82102" w:rsidR="00777A55" w:rsidRDefault="00777A55" w:rsidP="00C24051">
      <w:pPr>
        <w:ind w:left="720" w:firstLine="720"/>
      </w:pPr>
      <w:r>
        <w:t>GmailFS je súborový systém, pomocou ktorého dokážete využívať svoje Gmail</w:t>
      </w:r>
      <w:ins w:id="411" w:author="Ján Kľuka" w:date="2015-04-29T00:21:00Z">
        <w:r w:rsidR="00C24051">
          <w:t>ové</w:t>
        </w:r>
      </w:ins>
      <w:r>
        <w:t xml:space="preserve"> konto ako úložisko dát.</w:t>
      </w:r>
      <w:del w:id="412" w:author="Ján Kľuka" w:date="2015-04-29T00:26:00Z">
        <w:r w:rsidDel="001445EF">
          <w:delText xml:space="preserve"> Táto funkcia však nie je priamo podporovaná Googlom.</w:delText>
        </w:r>
      </w:del>
    </w:p>
    <w:p w14:paraId="3EDA3590" w14:textId="77777777" w:rsidR="00B16525" w:rsidRPr="009107C0" w:rsidRDefault="00B16525" w:rsidP="00B16525">
      <w:pPr>
        <w:spacing w:before="240"/>
      </w:pPr>
    </w:p>
    <w:p w14:paraId="5445A689" w14:textId="0B9C5140" w:rsidR="00B16525" w:rsidRDefault="0005026B" w:rsidP="00FE3B27">
      <w:pPr>
        <w:pStyle w:val="Heading3"/>
        <w:spacing w:after="240"/>
        <w:rPr>
          <w:rFonts w:ascii="Times New Roman" w:hAnsi="Times New Roman" w:cs="Times New Roman"/>
          <w:color w:val="000000" w:themeColor="text1"/>
        </w:rPr>
      </w:pPr>
      <w:ins w:id="413" w:author="Ján Kľuka" w:date="2015-04-28T22:05:00Z">
        <w:r>
          <w:rPr>
            <w:rFonts w:ascii="Times New Roman" w:hAnsi="Times New Roman" w:cs="Times New Roman"/>
            <w:color w:val="000000" w:themeColor="text1"/>
          </w:rPr>
          <w:t>Garbage kolekcia na základe počítania referencií</w:t>
        </w:r>
      </w:ins>
      <w:del w:id="414" w:author="Ján Kľuka" w:date="2015-04-28T22:05:00Z">
        <w:r w:rsidR="00EE49BF" w:rsidRPr="00274E33" w:rsidDel="0005026B">
          <w:rPr>
            <w:rFonts w:ascii="Times New Roman" w:hAnsi="Times New Roman" w:cs="Times New Roman"/>
            <w:color w:val="000000" w:themeColor="text1"/>
          </w:rPr>
          <w:delText>Reference counting garbage collection</w:delText>
        </w:r>
      </w:del>
    </w:p>
    <w:p w14:paraId="0F12ABB7" w14:textId="77777777" w:rsidR="00FE3B27" w:rsidRPr="00FE3B27" w:rsidRDefault="00FE3B27" w:rsidP="00FE3B27">
      <w:pPr>
        <w:ind w:left="720"/>
      </w:pPr>
      <w:r>
        <w:t xml:space="preserve">Garbage kolekcia je mechanizmus, ktorý slúži na automatickú správu </w:t>
      </w:r>
      <w:r w:rsidR="008D0148">
        <w:t>zdrojov</w:t>
      </w:r>
      <w:r>
        <w:t xml:space="preserve"> v počítači. </w:t>
      </w:r>
      <w:r w:rsidR="008D0148">
        <w:t xml:space="preserve">Najčastejšie sa však využíva na správu pamäte. </w:t>
      </w:r>
      <w:r>
        <w:t>Jeho úlohou je</w:t>
      </w:r>
      <w:r w:rsidR="004F0F55">
        <w:t xml:space="preserve"> v tomto prípade</w:t>
      </w:r>
      <w:r>
        <w:t xml:space="preserve"> získavať pamäť, ktorá už nie je využívaná prostriedkami (programy a procesy).</w:t>
      </w:r>
      <w:r w:rsidR="009F0F5C">
        <w:t xml:space="preserve"> Uľahčuje tak aj prácu programátorom, ktorí by vždy museli manuálne definovať, ktoré objekty môžu byť dealokované a uvoľniť tak pamäť systému. </w:t>
      </w:r>
    </w:p>
    <w:p w14:paraId="5A524C11" w14:textId="77777777" w:rsidR="008C10AF" w:rsidRDefault="008C10AF" w:rsidP="008C10AF">
      <w:pPr>
        <w:spacing w:before="240"/>
        <w:ind w:left="720" w:firstLine="720"/>
      </w:pPr>
      <w:r>
        <w:t xml:space="preserve">Najdôležitejší problém, ktorý riešia všetky garbage </w:t>
      </w:r>
      <w:r w:rsidR="00FE3B27">
        <w:t>kolektory</w:t>
      </w:r>
      <w:r>
        <w:t xml:space="preserve">, je priradenie objektov do dvoch skupín. Na objekty, ktoré sú dosiahnuteľné a na objekty, ktoré nie sú dosiahnuteľné. </w:t>
      </w:r>
    </w:p>
    <w:p w14:paraId="223D180C" w14:textId="77777777" w:rsidR="004D344D" w:rsidRDefault="008C10AF" w:rsidP="004D344D">
      <w:pPr>
        <w:spacing w:before="240"/>
        <w:ind w:left="720" w:firstLine="720"/>
      </w:pPr>
      <w:r>
        <w:lastRenderedPageBreak/>
        <w:t xml:space="preserve">Najjednoduchšou implementáciou garbage </w:t>
      </w:r>
      <w:r w:rsidR="009F0F5C">
        <w:t>kolektora</w:t>
      </w:r>
      <w:r w:rsidR="0097685A">
        <w:t xml:space="preserve"> je pomocou metódy r</w:t>
      </w:r>
      <w:r>
        <w:t>eferenc</w:t>
      </w:r>
      <w:r w:rsidR="0097685A">
        <w:t>e c</w:t>
      </w:r>
      <w:r>
        <w:t xml:space="preserve">ounting. Funguje na nasledovnom princípe. Ku každému objektu je asiciovaný počet referencií na daný objekt. Ak hodnota klesne na 0, objekt je následne označený ako nedosiahnuteľný a je alebo bude uvoľnený z pamäte. Táto metóda však nedokáže pracovať s cyklickými štruktúrami. </w:t>
      </w:r>
    </w:p>
    <w:p w14:paraId="1CD03F1B" w14:textId="77777777" w:rsidR="004D344D" w:rsidRDefault="004D344D" w:rsidP="004D344D">
      <w:pPr>
        <w:pStyle w:val="Heading2"/>
        <w:ind w:left="426" w:hanging="435"/>
      </w:pPr>
      <w:r>
        <w:t>GZIP</w:t>
      </w:r>
    </w:p>
    <w:p w14:paraId="7C11B1DE" w14:textId="77777777" w:rsidR="004D344D" w:rsidRDefault="004D344D" w:rsidP="00FA3B72">
      <w:pPr>
        <w:spacing w:before="240" w:after="0"/>
        <w:ind w:left="426"/>
      </w:pPr>
      <w:r>
        <w:t xml:space="preserve">GZIP je označením pre typ súboru, ale aj pre konkrétnu implementáciu </w:t>
      </w:r>
      <w:r w:rsidR="00FA3B72">
        <w:t>softvéru slúžiaceho na</w:t>
      </w:r>
      <w:r>
        <w:t xml:space="preserve"> kompresiu a dekompresiu súborov.</w:t>
      </w:r>
      <w:r w:rsidR="00FA3B72">
        <w:t xml:space="preserve"> </w:t>
      </w:r>
    </w:p>
    <w:p w14:paraId="4DE1814B" w14:textId="77777777" w:rsidR="00FA3B72" w:rsidRDefault="00FA3B72" w:rsidP="00FA3B72">
      <w:pPr>
        <w:ind w:left="426"/>
      </w:pPr>
      <w:r>
        <w:tab/>
      </w:r>
      <w:r>
        <w:tab/>
        <w:t>Ako formát súboru, je GZIP založený na DEFLATE algoritme, ktorý je kombináciou algoritmu LZ77 a Huffmanovho kódovania. Jeho autorom je Phil Katz.</w:t>
      </w:r>
      <w:r w:rsidR="004048EB">
        <w:t xml:space="preserve"> Samotná štruktúra súboru typu gzip je definovaná nasledovne. Na začiatku sa nachádza 10 bajtová hlavička, ktorá obsahuje „magické“ číslo (magic number), číslo verzie, časový údaj a môže obsahovať aj pôvodné meno súboru. Ďalej nasledujú samotné dáta, ktoré sú kompresované pomocou algoritmu DEFLATE. Na konci sa nachádza 8 bajtová pätička, ktorá obsahuje kontrolný súčet a údaj o dĺžke pôvodných nekompresovaných dát. </w:t>
      </w:r>
    </w:p>
    <w:p w14:paraId="5F29E699" w14:textId="77777777" w:rsidR="00CB47C4" w:rsidRPr="004D344D" w:rsidRDefault="00CB47C4" w:rsidP="003B78F8">
      <w:pPr>
        <w:spacing w:before="240"/>
      </w:pPr>
    </w:p>
    <w:p w14:paraId="658058F1" w14:textId="77777777" w:rsidR="000B59C3" w:rsidRDefault="004D344D" w:rsidP="00CB47C4">
      <w:pPr>
        <w:pStyle w:val="Heading2"/>
        <w:spacing w:after="240"/>
        <w:ind w:left="426" w:hanging="435"/>
        <w:rPr>
          <w:rFonts w:eastAsiaTheme="minorEastAsia"/>
        </w:rPr>
      </w:pPr>
      <w:r>
        <w:rPr>
          <w:rFonts w:eastAsiaTheme="minorEastAsia"/>
        </w:rPr>
        <w:t>Rdiff</w:t>
      </w:r>
    </w:p>
    <w:p w14:paraId="07E0FBD5" w14:textId="77777777" w:rsidR="00200B8F" w:rsidRDefault="00200B8F" w:rsidP="00200B8F">
      <w:pPr>
        <w:ind w:left="426"/>
      </w:pPr>
      <w:r>
        <w:t>Rdiff je Unixový nástroj, ktorý slúži na počítanie signatúr a ich následné využitie pre zisťovanie rozdielov medzi dvoma súbormi. Je založený na rovnakom princípe ako Unixový nastroj rsync, ktorý je priamou implementáciou algoritmu rsync, avšak dáva používateľovi priamu kontrolu nad jednotlivými operáciami. Rdiff dokáže vykonávať tieto operácie:</w:t>
      </w:r>
    </w:p>
    <w:p w14:paraId="5D29CB88" w14:textId="77777777" w:rsidR="008059D1" w:rsidRDefault="008059D1" w:rsidP="008059D1">
      <w:pPr>
        <w:pStyle w:val="ListParagraph"/>
        <w:numPr>
          <w:ilvl w:val="0"/>
          <w:numId w:val="31"/>
        </w:numPr>
        <w:ind w:left="1418" w:hanging="284"/>
        <w:rPr>
          <w:szCs w:val="24"/>
        </w:rPr>
      </w:pPr>
      <w:r w:rsidRPr="008059D1">
        <w:rPr>
          <w:szCs w:val="24"/>
        </w:rPr>
        <w:t>Vý</w:t>
      </w:r>
      <w:r>
        <w:rPr>
          <w:szCs w:val="24"/>
        </w:rPr>
        <w:t>počet a vytvorenie súboru so signatúrou pre zadaný súbor</w:t>
      </w:r>
    </w:p>
    <w:p w14:paraId="2772003E" w14:textId="77777777" w:rsidR="008059D1" w:rsidRDefault="008059D1" w:rsidP="008059D1">
      <w:pPr>
        <w:pStyle w:val="ListParagraph"/>
        <w:numPr>
          <w:ilvl w:val="0"/>
          <w:numId w:val="31"/>
        </w:numPr>
        <w:ind w:left="1418" w:hanging="284"/>
        <w:rPr>
          <w:szCs w:val="24"/>
        </w:rPr>
      </w:pPr>
      <w:r>
        <w:rPr>
          <w:szCs w:val="24"/>
        </w:rPr>
        <w:t>Výpočet a vytvorenie delta súboru na základe dvoch zadaných súborov so signatúrami</w:t>
      </w:r>
    </w:p>
    <w:p w14:paraId="5B800A36" w14:textId="77777777" w:rsidR="008059D1" w:rsidRDefault="008059D1" w:rsidP="008059D1">
      <w:pPr>
        <w:pStyle w:val="ListParagraph"/>
        <w:numPr>
          <w:ilvl w:val="0"/>
          <w:numId w:val="31"/>
        </w:numPr>
        <w:ind w:left="1418" w:hanging="284"/>
        <w:rPr>
          <w:szCs w:val="24"/>
        </w:rPr>
      </w:pPr>
      <w:r>
        <w:rPr>
          <w:szCs w:val="24"/>
        </w:rPr>
        <w:t>Aplikovanie delta súboru na pôvodný súbor a následné vytvorenie nového súboru (patch)</w:t>
      </w:r>
    </w:p>
    <w:p w14:paraId="5A14A297" w14:textId="77777777" w:rsidR="00CB47C4" w:rsidRPr="008059D1" w:rsidRDefault="00CB47C4" w:rsidP="008059D1">
      <w:pPr>
        <w:pStyle w:val="ListParagraph"/>
        <w:numPr>
          <w:ilvl w:val="0"/>
          <w:numId w:val="31"/>
        </w:numPr>
        <w:ind w:left="1418" w:hanging="284"/>
        <w:rPr>
          <w:szCs w:val="24"/>
        </w:rPr>
      </w:pPr>
      <w:r w:rsidRPr="008059D1">
        <w:rPr>
          <w:szCs w:val="24"/>
        </w:rPr>
        <w:br w:type="page"/>
      </w:r>
    </w:p>
    <w:p w14:paraId="64AE670D" w14:textId="77777777" w:rsidR="006B7700" w:rsidRDefault="003158E7" w:rsidP="00BB2DC6">
      <w:pPr>
        <w:pStyle w:val="Heading1"/>
        <w:rPr>
          <w:sz w:val="32"/>
          <w:szCs w:val="32"/>
        </w:rPr>
      </w:pPr>
      <w:r w:rsidRPr="00BB2DC6">
        <w:rPr>
          <w:sz w:val="32"/>
          <w:szCs w:val="32"/>
        </w:rPr>
        <w:lastRenderedPageBreak/>
        <w:t>Návrh riešenia</w:t>
      </w:r>
      <w:bookmarkEnd w:id="3"/>
    </w:p>
    <w:p w14:paraId="11B442A7" w14:textId="77777777" w:rsidR="00E7521B" w:rsidRDefault="00E7521B" w:rsidP="00E7521B">
      <w:pPr>
        <w:ind w:left="426"/>
      </w:pPr>
      <w:r>
        <w:t>V tejto kapitole bude popísaný návrh riešenia samotnej aplikácie.</w:t>
      </w:r>
    </w:p>
    <w:p w14:paraId="4B6DCDD8" w14:textId="77777777" w:rsidR="00E7521B" w:rsidRPr="00E7521B" w:rsidRDefault="00E7521B" w:rsidP="00E7521B">
      <w:pPr>
        <w:ind w:left="426"/>
      </w:pPr>
    </w:p>
    <w:p w14:paraId="4E7EB4C1" w14:textId="77777777" w:rsidR="006A33FF" w:rsidRDefault="00BB2DC6" w:rsidP="00BB2DC6">
      <w:pPr>
        <w:pStyle w:val="Heading2"/>
        <w:spacing w:after="240"/>
        <w:ind w:left="426" w:hanging="426"/>
      </w:pPr>
      <w:r>
        <w:t>Východiská</w:t>
      </w:r>
    </w:p>
    <w:p w14:paraId="6DE92F6B" w14:textId="77777777" w:rsidR="00BB2DC6" w:rsidRDefault="00BB2DC6" w:rsidP="00BB2DC6">
      <w:pPr>
        <w:ind w:left="426"/>
      </w:pPr>
      <w:r>
        <w:t>Hlavné východiská tejto práce sú:</w:t>
      </w:r>
    </w:p>
    <w:p w14:paraId="25CD1DE0" w14:textId="77777777" w:rsidR="00BB2DC6" w:rsidRDefault="00BB2DC6" w:rsidP="00BB2DC6">
      <w:pPr>
        <w:pStyle w:val="ListParagraph"/>
        <w:numPr>
          <w:ilvl w:val="0"/>
          <w:numId w:val="27"/>
        </w:numPr>
      </w:pPr>
      <w:r>
        <w:t>Navrhnúť obsahom adresované úložisko dát</w:t>
      </w:r>
    </w:p>
    <w:p w14:paraId="48FFD38C" w14:textId="77777777" w:rsidR="00BB2DC6" w:rsidRDefault="00BB2DC6" w:rsidP="00BB2DC6">
      <w:pPr>
        <w:pStyle w:val="ListParagraph"/>
        <w:numPr>
          <w:ilvl w:val="0"/>
          <w:numId w:val="27"/>
        </w:numPr>
      </w:pPr>
      <w:r>
        <w:t xml:space="preserve">Implementovať prezeranie, údržbu a obnovu záloh </w:t>
      </w:r>
      <w:r>
        <w:rPr>
          <w:lang w:val="en-US"/>
        </w:rPr>
        <w:t>/ d</w:t>
      </w:r>
      <w:r>
        <w:t>át</w:t>
      </w:r>
    </w:p>
    <w:p w14:paraId="19636C0B" w14:textId="77777777" w:rsidR="00BB2DC6" w:rsidRDefault="00BB2DC6" w:rsidP="00BB2DC6">
      <w:pPr>
        <w:pStyle w:val="ListParagraph"/>
        <w:numPr>
          <w:ilvl w:val="0"/>
          <w:numId w:val="27"/>
        </w:numPr>
      </w:pPr>
      <w:r>
        <w:t>Využitie kompresie</w:t>
      </w:r>
    </w:p>
    <w:p w14:paraId="16348EBB" w14:textId="77777777" w:rsidR="00BB2DC6" w:rsidRDefault="00BB2DC6" w:rsidP="00BB2DC6">
      <w:pPr>
        <w:pStyle w:val="ListParagraph"/>
        <w:numPr>
          <w:ilvl w:val="0"/>
          <w:numId w:val="27"/>
        </w:numPr>
      </w:pPr>
      <w:r>
        <w:t>Implementovať garbage kolekciu pre údržbu záloh</w:t>
      </w:r>
    </w:p>
    <w:p w14:paraId="79546044" w14:textId="77777777" w:rsidR="00181542" w:rsidRDefault="00BB2DC6" w:rsidP="00181542">
      <w:pPr>
        <w:pStyle w:val="ListParagraph"/>
        <w:numPr>
          <w:ilvl w:val="0"/>
          <w:numId w:val="27"/>
        </w:numPr>
      </w:pPr>
      <w:r>
        <w:t>Implementovať FUSE pre prezeranie záloh</w:t>
      </w:r>
      <w:r w:rsidR="00181542">
        <w:t xml:space="preserve"> a možnosť jednoduchého kopírovania dát</w:t>
      </w:r>
    </w:p>
    <w:p w14:paraId="34FE03B8" w14:textId="77777777" w:rsidR="00181542" w:rsidRDefault="00181542" w:rsidP="00181542">
      <w:pPr>
        <w:ind w:left="426"/>
      </w:pPr>
      <w:r>
        <w:t>Keďže táto práca čiastočne vychádza z pôvodnej bakalárskej práce, využijeme z nej už navrhnuté obsahom adresované úložisko, pre ďalšiu implementáciu a rozvoj.</w:t>
      </w:r>
    </w:p>
    <w:p w14:paraId="0FE17CCB" w14:textId="77777777" w:rsidR="00181542" w:rsidRDefault="00181542" w:rsidP="00181542">
      <w:pPr>
        <w:ind w:left="426"/>
      </w:pPr>
    </w:p>
    <w:p w14:paraId="587D2E25" w14:textId="77777777" w:rsidR="00181542" w:rsidRDefault="00181542" w:rsidP="00181542">
      <w:pPr>
        <w:pStyle w:val="Heading2"/>
        <w:ind w:left="426" w:hanging="426"/>
      </w:pPr>
      <w:r>
        <w:t>Obsahom adresované úložisko</w:t>
      </w:r>
    </w:p>
    <w:p w14:paraId="55601656" w14:textId="77777777" w:rsidR="00696027" w:rsidRDefault="00AB29EF" w:rsidP="00696027">
      <w:pPr>
        <w:spacing w:before="240"/>
        <w:ind w:left="426"/>
      </w:pPr>
      <w:r>
        <w:t>Pôvodne navrhnuté obsahom adresované úložisko pozostávalo zo samotných zálohovaných objektov a zo súborov, ktoré</w:t>
      </w:r>
      <w:r w:rsidR="00C547FA">
        <w:t xml:space="preserve"> uchovávali časové údaje</w:t>
      </w:r>
      <w:r>
        <w:t xml:space="preserve"> jednotlivých záloh. Túto štruktúru sme využili a ďalej rozšírili o </w:t>
      </w:r>
      <w:r w:rsidR="00035E7A">
        <w:t>novú</w:t>
      </w:r>
      <w:r>
        <w:t xml:space="preserve"> funkcionalitu. V našej </w:t>
      </w:r>
      <w:r w:rsidR="00696027">
        <w:t xml:space="preserve">navrhovanej </w:t>
      </w:r>
      <w:r w:rsidR="00035E7A">
        <w:t xml:space="preserve">implementácii obsahom adresovaného úložiska </w:t>
      </w:r>
      <w:r>
        <w:t xml:space="preserve">pribudne žurnálovací systém a interná databáza, ktorá bude využitá pri </w:t>
      </w:r>
      <w:r w:rsidR="00035E7A">
        <w:t>implementácii garbage kolekcie.</w:t>
      </w:r>
      <w:r w:rsidR="00C547FA">
        <w:t xml:space="preserve"> Ako ďalšie pribudnú hlavičkové súbory k jednotlivým zálohovaným objektom, ktoré budú definovať spôsob ulo</w:t>
      </w:r>
      <w:r w:rsidR="00EB7799">
        <w:t>ženia daného</w:t>
      </w:r>
      <w:r w:rsidR="00C547FA">
        <w:t xml:space="preserve"> objektu.</w:t>
      </w:r>
    </w:p>
    <w:p w14:paraId="6245B35D" w14:textId="77777777" w:rsidR="00696027" w:rsidRDefault="00696027" w:rsidP="00696027">
      <w:pPr>
        <w:spacing w:before="240"/>
        <w:ind w:left="426"/>
      </w:pPr>
    </w:p>
    <w:p w14:paraId="26FED3A0" w14:textId="77777777" w:rsidR="00696027" w:rsidRDefault="00696027" w:rsidP="00696027">
      <w:pPr>
        <w:pStyle w:val="Heading2"/>
        <w:ind w:left="426" w:hanging="426"/>
      </w:pPr>
      <w:r>
        <w:lastRenderedPageBreak/>
        <w:t>Prezeranie, údržba a obnova záloh</w:t>
      </w:r>
    </w:p>
    <w:p w14:paraId="190956A0" w14:textId="77777777" w:rsidR="00696027" w:rsidRDefault="00696027" w:rsidP="00696027">
      <w:pPr>
        <w:spacing w:before="240"/>
        <w:ind w:left="426"/>
      </w:pPr>
      <w:r>
        <w:t>V pôvodnej implentácii bolo prezeranie záloh možné len pri úplnej obnove dát a chýbala akákoľvek údržba dát. Preto sme sa rozhodli pre tieto účely navrhnúť vlastnú implementáciu FUSE a využiť existujúce techniky garbage kolekcií.</w:t>
      </w:r>
    </w:p>
    <w:p w14:paraId="164D0621" w14:textId="77777777" w:rsidR="00262C2C" w:rsidRDefault="00262C2C" w:rsidP="00696027">
      <w:pPr>
        <w:spacing w:before="240"/>
        <w:ind w:left="426"/>
      </w:pPr>
    </w:p>
    <w:p w14:paraId="23F0D6D6" w14:textId="77777777" w:rsidR="00696027" w:rsidRPr="00696027" w:rsidRDefault="00696027" w:rsidP="00696027">
      <w:pPr>
        <w:pStyle w:val="Heading3"/>
        <w:rPr>
          <w:rFonts w:ascii="Times New Roman" w:hAnsi="Times New Roman" w:cs="Times New Roman"/>
          <w:color w:val="000000" w:themeColor="text1"/>
        </w:rPr>
      </w:pPr>
      <w:r w:rsidRPr="00696027">
        <w:rPr>
          <w:rFonts w:ascii="Times New Roman" w:hAnsi="Times New Roman" w:cs="Times New Roman"/>
          <w:color w:val="000000" w:themeColor="text1"/>
        </w:rPr>
        <w:t>FUSE</w:t>
      </w:r>
    </w:p>
    <w:p w14:paraId="696EA815" w14:textId="77777777" w:rsidR="00AD1964" w:rsidRDefault="00AD1964" w:rsidP="00AD1964">
      <w:pPr>
        <w:spacing w:before="240"/>
        <w:ind w:left="720"/>
      </w:pPr>
      <w:r>
        <w:t xml:space="preserve">Jedným z hlavných východísk aplikácie je prezeranie záloh. Doposiaľ sme si obsah záloh však mohli prezerať len po ich úplnej obnove. Takýto prístup je </w:t>
      </w:r>
      <w:r w:rsidR="002D5B08">
        <w:t xml:space="preserve">však </w:t>
      </w:r>
      <w:r>
        <w:t>veľmi nepraktický z viacerých dôvodov:</w:t>
      </w:r>
    </w:p>
    <w:p w14:paraId="55330D63" w14:textId="77777777" w:rsidR="00BB2DC6" w:rsidRDefault="00AD1964" w:rsidP="00AD1964">
      <w:pPr>
        <w:pStyle w:val="ListParagraph"/>
        <w:numPr>
          <w:ilvl w:val="0"/>
          <w:numId w:val="28"/>
        </w:numPr>
        <w:spacing w:before="240"/>
      </w:pPr>
      <w:r>
        <w:t>Potreba voľného ukladacie priestoru na obnovu dát (nevýhoda hlavne pri veľkých zálohách)</w:t>
      </w:r>
    </w:p>
    <w:p w14:paraId="22956E0D" w14:textId="77777777" w:rsidR="00AD1964" w:rsidRDefault="00AD1964" w:rsidP="00AD1964">
      <w:pPr>
        <w:pStyle w:val="ListParagraph"/>
        <w:numPr>
          <w:ilvl w:val="0"/>
          <w:numId w:val="28"/>
        </w:numPr>
        <w:spacing w:before="240"/>
      </w:pPr>
      <w:r>
        <w:t>Čas obnovy pri veľkých zálohách</w:t>
      </w:r>
    </w:p>
    <w:p w14:paraId="59ABAF74" w14:textId="77777777" w:rsidR="00AD1964" w:rsidRDefault="00AD1964" w:rsidP="00AD1964">
      <w:pPr>
        <w:pStyle w:val="ListParagraph"/>
        <w:numPr>
          <w:ilvl w:val="0"/>
          <w:numId w:val="28"/>
        </w:numPr>
        <w:spacing w:before="240"/>
      </w:pPr>
      <w:r>
        <w:t>Kvôli jednému súboru je potrebné obnoviť celú zálohu</w:t>
      </w:r>
    </w:p>
    <w:p w14:paraId="2A76E0F7" w14:textId="77777777" w:rsidR="002D5B08" w:rsidRDefault="00AD1964" w:rsidP="00AD1964">
      <w:pPr>
        <w:spacing w:before="240"/>
        <w:ind w:left="720"/>
      </w:pPr>
      <w:r>
        <w:t xml:space="preserve">Preto sme sa v našom riešení rozhodli využiť a implementovať FUSE. </w:t>
      </w:r>
      <w:r w:rsidR="002D5B08">
        <w:t>Vďaka jeho využitiu dokážeme eliminovať všetky vyššie spomenuté nevýhody. Používateľ si tak bude môcť pripojiť svoju zálohu ako virtuálny disk, prezerať si jeho obsah a následne si z neho vyextrahovať len tie dáta, o ktoré bude mať záujem.</w:t>
      </w:r>
    </w:p>
    <w:p w14:paraId="2DA125D2" w14:textId="77777777" w:rsidR="002D5B08" w:rsidRDefault="002D5B08" w:rsidP="00AD1964">
      <w:pPr>
        <w:spacing w:before="240"/>
        <w:ind w:left="720"/>
      </w:pPr>
    </w:p>
    <w:p w14:paraId="1A34A4B6" w14:textId="77777777" w:rsidR="00AD1964" w:rsidRDefault="002D5B08" w:rsidP="002D5B08">
      <w:pPr>
        <w:pStyle w:val="Heading3"/>
        <w:rPr>
          <w:rFonts w:ascii="Times New Roman" w:hAnsi="Times New Roman" w:cs="Times New Roman"/>
          <w:color w:val="000000" w:themeColor="text1"/>
        </w:rPr>
      </w:pPr>
      <w:r w:rsidRPr="002D5B08">
        <w:rPr>
          <w:rFonts w:ascii="Times New Roman" w:hAnsi="Times New Roman" w:cs="Times New Roman"/>
          <w:color w:val="000000" w:themeColor="text1"/>
        </w:rPr>
        <w:t>Garbage kolekcia</w:t>
      </w:r>
    </w:p>
    <w:p w14:paraId="709F8F2A" w14:textId="77777777" w:rsidR="002D5B08" w:rsidRDefault="002D5B08" w:rsidP="008A1DCD">
      <w:pPr>
        <w:spacing w:before="240" w:after="0"/>
        <w:ind w:left="720"/>
      </w:pPr>
      <w:r>
        <w:t xml:space="preserve">Ďalším hlavným východiskom aplikácie je údržba záloh. V pôvodnom </w:t>
      </w:r>
      <w:r w:rsidR="008A1DCD">
        <w:t>riešení však nebol</w:t>
      </w:r>
      <w:r>
        <w:t xml:space="preserve"> navrhnutý ani implementovaný žiadny spôsob údržby záloh. </w:t>
      </w:r>
    </w:p>
    <w:p w14:paraId="34442F2D" w14:textId="77777777" w:rsidR="00DE0D4E" w:rsidRDefault="008A1DCD" w:rsidP="00DE0D4E">
      <w:pPr>
        <w:spacing w:after="0"/>
        <w:ind w:left="720"/>
      </w:pPr>
      <w:r>
        <w:tab/>
      </w:r>
      <w:r w:rsidR="00DE0D4E">
        <w:t xml:space="preserve">V existujúcej implementácii </w:t>
      </w:r>
      <w:r w:rsidR="00007EEF">
        <w:t xml:space="preserve">rozlišujeme dva druhy záloh. Plnú zálohu a inkrementálnu. Inkrementálna záloha je vytváraná tak, že ak sa obsah daného súboru voči pôvodnému nijak nezmenil, tak je uložený len odkaz (link) na pôvodný súbor. Inak sa na súbore vykoná záloha. Novšie zálohy sa tak stávajú závislými na starších. Výhodou takéhoto prístupu je šetrenie ukladacím priestorom. Problém však nastáva pri </w:t>
      </w:r>
      <w:r w:rsidR="00007EEF">
        <w:lastRenderedPageBreak/>
        <w:t>mazaní jednotlivých záloh. Ak by sme sa napríklad rozhodli vymazať najstaršiu zálohu, avšak najnovšia záloha by stále obsahovalo pôvodný nezmenený súbor z najstaršej.</w:t>
      </w:r>
      <w:r w:rsidR="00DE0D4E">
        <w:t xml:space="preserve"> A práve pre tieto účely sme sa rozhodli využívať techniky garbage kolekcie. Jej hlavnou úlohou bude udržiavanie záloh, teda mazanie už viac nepotrebných súborov alebo celých záloh.</w:t>
      </w:r>
    </w:p>
    <w:p w14:paraId="36D2A0FF" w14:textId="77777777" w:rsidR="00F70F56" w:rsidRDefault="00F70F56" w:rsidP="00DE0D4E">
      <w:pPr>
        <w:spacing w:after="0"/>
        <w:ind w:left="720"/>
      </w:pPr>
    </w:p>
    <w:p w14:paraId="497733B3" w14:textId="77777777" w:rsidR="00DE0D4E" w:rsidRDefault="00DE0D4E" w:rsidP="00DE0D4E">
      <w:pPr>
        <w:pStyle w:val="Heading2"/>
        <w:ind w:left="426" w:hanging="435"/>
      </w:pPr>
      <w:r>
        <w:t>Využitie kompresie</w:t>
      </w:r>
    </w:p>
    <w:p w14:paraId="7D07246E" w14:textId="77777777" w:rsidR="000136DC" w:rsidRDefault="004D344D" w:rsidP="000136DC">
      <w:pPr>
        <w:spacing w:before="240"/>
        <w:ind w:left="426"/>
      </w:pPr>
      <w:r>
        <w:t>Pre využitie kompresie dát sme sa rozhodli využiť dve existujúce techniky, ktoré boli podrobnejšie popísané v predchádzajúcej kapitole.</w:t>
      </w:r>
      <w:r w:rsidR="00B01D3F">
        <w:t xml:space="preserve"> Objem dát sa budeme snažiť  najskôr redukovať pomocou algoritmu rsync a jeho Unixovej implementácie rdiff. Ak sa v úložisku už bude nachádzať predchádzajúca verzia daného súboru, tak pomocou nástroje rdiff vytvoríme len rozdielový súbor a ten bude sa uložení. Následne budú všetky súbory uchované v úložisku podliehať kompresii pomocou nástroja GZIP. Týmto spôsobom by sme mali zaručiť </w:t>
      </w:r>
      <w:r w:rsidR="0028366B">
        <w:t>rozsiahle šetrenie ukladacím priestorom.</w:t>
      </w:r>
    </w:p>
    <w:p w14:paraId="160D77F7" w14:textId="77777777" w:rsidR="000136DC" w:rsidRPr="000136DC" w:rsidRDefault="000136DC" w:rsidP="000136DC">
      <w:pPr>
        <w:ind w:left="426"/>
      </w:pPr>
    </w:p>
    <w:p w14:paraId="1DBFF6B4" w14:textId="77777777" w:rsidR="00DE0D4E" w:rsidRPr="00DE0D4E" w:rsidRDefault="000136DC" w:rsidP="000136DC">
      <w:pPr>
        <w:pStyle w:val="Heading2"/>
        <w:spacing w:after="240"/>
        <w:ind w:left="426" w:hanging="435"/>
      </w:pPr>
      <w:r>
        <w:t>Žurnálovací systém</w:t>
      </w:r>
    </w:p>
    <w:p w14:paraId="6868252A" w14:textId="77777777" w:rsidR="00BA2660" w:rsidRPr="000136DC" w:rsidRDefault="000136DC" w:rsidP="00E120C3">
      <w:pPr>
        <w:spacing w:before="240"/>
        <w:ind w:left="426"/>
        <w:rPr>
          <w:rFonts w:eastAsiaTheme="majorEastAsia" w:cstheme="majorBidi"/>
          <w:bCs/>
          <w:szCs w:val="24"/>
        </w:rPr>
      </w:pPr>
      <w:r>
        <w:rPr>
          <w:rFonts w:eastAsiaTheme="majorEastAsia" w:cstheme="majorBidi"/>
          <w:bCs/>
          <w:szCs w:val="24"/>
        </w:rPr>
        <w:t xml:space="preserve">Pri zálohovaní dát môže nastať situácia, </w:t>
      </w:r>
      <w:r w:rsidR="00E120C3">
        <w:rPr>
          <w:rFonts w:eastAsiaTheme="majorEastAsia" w:cstheme="majorBidi"/>
          <w:bCs/>
          <w:szCs w:val="24"/>
        </w:rPr>
        <w:t xml:space="preserve">pri ktorej je zálohovací proces prerušený, či už systémom alebo samotným používateľom. V takomto prípade môže nastať nekonzistencia dát v úložisku a teda aj v samotnej zálohe. Aby sme sa vyhli takýmto situáciám, rozhodli sme sa navrhnúť </w:t>
      </w:r>
      <w:r w:rsidR="00785EB0">
        <w:rPr>
          <w:rFonts w:eastAsiaTheme="majorEastAsia" w:cstheme="majorBidi"/>
          <w:bCs/>
          <w:szCs w:val="24"/>
        </w:rPr>
        <w:t xml:space="preserve">jednoduchý </w:t>
      </w:r>
      <w:r w:rsidR="00E120C3">
        <w:rPr>
          <w:rFonts w:eastAsiaTheme="majorEastAsia" w:cstheme="majorBidi"/>
          <w:bCs/>
          <w:szCs w:val="24"/>
        </w:rPr>
        <w:t>žurnálovací systém</w:t>
      </w:r>
      <w:r w:rsidR="00785EB0">
        <w:rPr>
          <w:rFonts w:eastAsiaTheme="majorEastAsia" w:cstheme="majorBidi"/>
          <w:bCs/>
          <w:szCs w:val="24"/>
        </w:rPr>
        <w:t>, ktorý by mal fungovať nasledovne</w:t>
      </w:r>
      <w:r w:rsidR="00E120C3">
        <w:rPr>
          <w:rFonts w:eastAsiaTheme="majorEastAsia" w:cstheme="majorBidi"/>
          <w:bCs/>
          <w:szCs w:val="24"/>
        </w:rPr>
        <w:t xml:space="preserve">. </w:t>
      </w:r>
      <w:r w:rsidR="00785EB0">
        <w:rPr>
          <w:rFonts w:eastAsiaTheme="majorEastAsia" w:cstheme="majorBidi"/>
          <w:bCs/>
          <w:szCs w:val="24"/>
        </w:rPr>
        <w:t xml:space="preserve">Pri vytváraní záloh sa budú všetky zmeny ukladať a zapisovať do tohoto systému. Ak nastane prerušenie zálohovacieho procesu, v žurnálovacom systéme sa vyhodnotí, či boli všetky dáta úspešne zálohované alebo nie. Ak nie, systém takúto nekonzistentnú zálohu aj s dátami </w:t>
      </w:r>
      <w:r w:rsidR="0028366B">
        <w:rPr>
          <w:rFonts w:eastAsiaTheme="majorEastAsia" w:cstheme="majorBidi"/>
          <w:bCs/>
          <w:szCs w:val="24"/>
        </w:rPr>
        <w:t>odstráni</w:t>
      </w:r>
      <w:r w:rsidR="00785EB0">
        <w:rPr>
          <w:rFonts w:eastAsiaTheme="majorEastAsia" w:cstheme="majorBidi"/>
          <w:bCs/>
          <w:szCs w:val="24"/>
        </w:rPr>
        <w:t xml:space="preserve">. </w:t>
      </w:r>
    </w:p>
    <w:p w14:paraId="7E66AAEC" w14:textId="77777777" w:rsidR="000136DC" w:rsidRDefault="000136DC">
      <w:pPr>
        <w:spacing w:line="276" w:lineRule="auto"/>
        <w:rPr>
          <w:rFonts w:eastAsiaTheme="majorEastAsia" w:cstheme="majorBidi"/>
          <w:b/>
          <w:bCs/>
          <w:color w:val="000000" w:themeColor="text1"/>
          <w:sz w:val="32"/>
          <w:szCs w:val="32"/>
        </w:rPr>
      </w:pPr>
      <w:bookmarkStart w:id="415" w:name="_Toc405922249"/>
      <w:r>
        <w:rPr>
          <w:sz w:val="32"/>
          <w:szCs w:val="32"/>
        </w:rPr>
        <w:br w:type="page"/>
      </w:r>
    </w:p>
    <w:p w14:paraId="43B82ACD" w14:textId="77777777" w:rsidR="00BB0C8D" w:rsidRPr="007400AC" w:rsidRDefault="006B7700" w:rsidP="007400AC">
      <w:pPr>
        <w:pStyle w:val="Heading1"/>
        <w:spacing w:after="240"/>
        <w:rPr>
          <w:sz w:val="32"/>
          <w:szCs w:val="32"/>
        </w:rPr>
      </w:pPr>
      <w:r w:rsidRPr="007400AC">
        <w:rPr>
          <w:sz w:val="32"/>
          <w:szCs w:val="32"/>
        </w:rPr>
        <w:lastRenderedPageBreak/>
        <w:t>Implementácia</w:t>
      </w:r>
      <w:bookmarkEnd w:id="415"/>
    </w:p>
    <w:p w14:paraId="0B4ED91C" w14:textId="77777777" w:rsidR="00CD0DA4" w:rsidRDefault="00AD7806" w:rsidP="00CD0DA4">
      <w:pPr>
        <w:ind w:firstLine="432"/>
        <w:jc w:val="both"/>
        <w:rPr>
          <w:rFonts w:eastAsiaTheme="majorEastAsia" w:cstheme="majorBidi"/>
          <w:bCs/>
          <w:szCs w:val="24"/>
        </w:rPr>
        <w:sectPr w:rsidR="00CD0DA4" w:rsidSect="009B33AF">
          <w:footerReference w:type="default" r:id="rId13"/>
          <w:pgSz w:w="12240" w:h="15840" w:code="119"/>
          <w:pgMar w:top="1418" w:right="1134" w:bottom="1418" w:left="1985" w:header="720" w:footer="720" w:gutter="0"/>
          <w:pgNumType w:start="10"/>
          <w:cols w:space="720"/>
          <w:docGrid w:linePitch="360"/>
        </w:sectPr>
      </w:pPr>
      <w:r>
        <w:rPr>
          <w:rFonts w:eastAsiaTheme="majorEastAsia" w:cstheme="majorBidi"/>
          <w:bCs/>
          <w:szCs w:val="24"/>
        </w:rPr>
        <w:t>V tejto kapitole bude rozoberaná konkrétna implementácia navrhnutých riešení z predchádzajúcej kapitoly a pre lepšiu predstavivosť a pochopenie budú uvedené aj konkrétne príklady</w:t>
      </w:r>
      <w:r w:rsidR="00CD0DA4">
        <w:rPr>
          <w:rFonts w:eastAsiaTheme="majorEastAsia" w:cstheme="majorBidi"/>
          <w:bCs/>
          <w:szCs w:val="24"/>
        </w:rPr>
        <w:t>.</w:t>
      </w:r>
    </w:p>
    <w:p w14:paraId="6AEBCA75" w14:textId="77777777" w:rsidR="006F3062" w:rsidRPr="006F3062" w:rsidRDefault="00457D70" w:rsidP="00CD0DA4">
      <w:pPr>
        <w:pStyle w:val="Heading1"/>
        <w:numPr>
          <w:ilvl w:val="0"/>
          <w:numId w:val="0"/>
        </w:numPr>
        <w:spacing w:after="240"/>
        <w:rPr>
          <w:sz w:val="32"/>
          <w:szCs w:val="32"/>
        </w:rPr>
      </w:pPr>
      <w:bookmarkStart w:id="416" w:name="_Toc405922250"/>
      <w:r w:rsidRPr="006F3062">
        <w:rPr>
          <w:sz w:val="32"/>
          <w:szCs w:val="32"/>
        </w:rPr>
        <w:lastRenderedPageBreak/>
        <w:t>Záver</w:t>
      </w:r>
      <w:bookmarkEnd w:id="416"/>
    </w:p>
    <w:p w14:paraId="72C2C8B0" w14:textId="77777777" w:rsidR="00192821" w:rsidRPr="00B547B8" w:rsidRDefault="00A41E05" w:rsidP="00192821">
      <w:pPr>
        <w:jc w:val="both"/>
      </w:pPr>
      <w:r>
        <w:tab/>
      </w:r>
    </w:p>
    <w:p w14:paraId="3599EE37" w14:textId="77777777" w:rsidR="00851461" w:rsidRPr="00B547B8" w:rsidRDefault="00851461" w:rsidP="00947D51">
      <w:pPr>
        <w:ind w:firstLine="720"/>
        <w:jc w:val="both"/>
      </w:pPr>
    </w:p>
    <w:p w14:paraId="6D548B92" w14:textId="77777777" w:rsidR="0022005B" w:rsidRDefault="0022005B">
      <w:pPr>
        <w:spacing w:line="276" w:lineRule="auto"/>
      </w:pPr>
      <w:r>
        <w:br w:type="page"/>
      </w:r>
    </w:p>
    <w:p w14:paraId="5F7B46D7" w14:textId="77777777" w:rsidR="00457D70" w:rsidRPr="006F3062" w:rsidRDefault="00457D70" w:rsidP="006F3062">
      <w:pPr>
        <w:pStyle w:val="Heading1"/>
        <w:numPr>
          <w:ilvl w:val="0"/>
          <w:numId w:val="0"/>
        </w:numPr>
        <w:spacing w:after="240"/>
        <w:rPr>
          <w:sz w:val="32"/>
          <w:szCs w:val="32"/>
        </w:rPr>
      </w:pPr>
      <w:bookmarkStart w:id="417" w:name="_Toc405922251"/>
      <w:r w:rsidRPr="006F3062">
        <w:rPr>
          <w:sz w:val="32"/>
          <w:szCs w:val="32"/>
        </w:rPr>
        <w:lastRenderedPageBreak/>
        <w:t>Bibliografia</w:t>
      </w:r>
      <w:bookmarkEnd w:id="417"/>
    </w:p>
    <w:p w14:paraId="1759880A" w14:textId="77777777" w:rsidR="00F51C37" w:rsidRDefault="00E342D6" w:rsidP="00457D70">
      <w:pPr>
        <w:rPr>
          <w:szCs w:val="24"/>
        </w:rPr>
      </w:pPr>
      <w:r>
        <w:rPr>
          <w:szCs w:val="24"/>
        </w:rPr>
        <w:t>[1]</w:t>
      </w:r>
      <w:r w:rsidR="00F51C37">
        <w:rPr>
          <w:szCs w:val="24"/>
        </w:rPr>
        <w:t xml:space="preserve"> ANDREW, Tridgell. </w:t>
      </w:r>
      <w:r w:rsidR="00A57573">
        <w:rPr>
          <w:szCs w:val="24"/>
        </w:rPr>
        <w:t>Efficient Algorithms for Sorting and Synchronization</w:t>
      </w:r>
      <w:r w:rsidR="00CD1327">
        <w:rPr>
          <w:szCs w:val="24"/>
        </w:rPr>
        <w:t xml:space="preserve">               </w:t>
      </w:r>
      <w:r w:rsidR="00E40413">
        <w:rPr>
          <w:rFonts w:cs="Times New Roman"/>
          <w:color w:val="000000" w:themeColor="text1"/>
          <w:szCs w:val="24"/>
          <w:lang w:val="en-US"/>
        </w:rPr>
        <w:t>[D</w:t>
      </w:r>
      <w:r w:rsidR="00A57573">
        <w:rPr>
          <w:rFonts w:cs="Times New Roman"/>
          <w:color w:val="000000" w:themeColor="text1"/>
          <w:szCs w:val="24"/>
        </w:rPr>
        <w:t>átum Júl 1999</w:t>
      </w:r>
      <w:r w:rsidR="00E40413">
        <w:rPr>
          <w:rFonts w:cs="Times New Roman"/>
          <w:color w:val="000000" w:themeColor="text1"/>
          <w:szCs w:val="24"/>
          <w:lang w:val="en-US"/>
        </w:rPr>
        <w:t>]</w:t>
      </w:r>
      <w:r w:rsidR="00A57573">
        <w:rPr>
          <w:szCs w:val="24"/>
        </w:rPr>
        <w:t xml:space="preserve"> </w:t>
      </w:r>
      <w:r w:rsidR="00DF7D64">
        <w:rPr>
          <w:szCs w:val="24"/>
        </w:rPr>
        <w:t xml:space="preserve"> </w:t>
      </w:r>
      <w:r w:rsidR="00DF7D64">
        <w:rPr>
          <w:szCs w:val="24"/>
        </w:rPr>
        <w:tab/>
      </w:r>
      <w:r w:rsidR="00DF7D64">
        <w:rPr>
          <w:szCs w:val="24"/>
        </w:rPr>
        <w:tab/>
      </w:r>
      <w:r w:rsidR="00DF7D64">
        <w:rPr>
          <w:szCs w:val="24"/>
        </w:rPr>
        <w:tab/>
      </w:r>
      <w:r w:rsidR="00DF7D64">
        <w:rPr>
          <w:szCs w:val="24"/>
        </w:rPr>
        <w:tab/>
      </w:r>
      <w:r w:rsidR="00DF7D64">
        <w:rPr>
          <w:szCs w:val="24"/>
        </w:rPr>
        <w:tab/>
        <w:t xml:space="preserve">              </w:t>
      </w:r>
      <w:r w:rsidR="00F51C37" w:rsidRPr="00CD1327">
        <w:rPr>
          <w:szCs w:val="24"/>
        </w:rPr>
        <w:t>http://gan.anu.edu.au/~brent/pd/Tridgell-thesis.pdf</w:t>
      </w:r>
    </w:p>
    <w:p w14:paraId="60C4AA9E" w14:textId="77777777" w:rsidR="000924A0" w:rsidRDefault="00F51C37" w:rsidP="00457D70">
      <w:pPr>
        <w:rPr>
          <w:szCs w:val="24"/>
          <w:lang w:val="en-US"/>
        </w:rPr>
      </w:pPr>
      <w:r>
        <w:rPr>
          <w:szCs w:val="24"/>
          <w:lang w:val="en-US"/>
        </w:rPr>
        <w:t xml:space="preserve">[2] </w:t>
      </w:r>
      <w:r w:rsidR="007B7B83">
        <w:rPr>
          <w:szCs w:val="24"/>
          <w:lang w:val="en-US"/>
        </w:rPr>
        <w:t xml:space="preserve">SCOTT, Chacon. </w:t>
      </w:r>
      <w:r>
        <w:rPr>
          <w:szCs w:val="24"/>
          <w:lang w:val="en-US"/>
        </w:rPr>
        <w:t>Pro Git</w:t>
      </w:r>
      <w:r w:rsidR="007B7B83">
        <w:rPr>
          <w:szCs w:val="24"/>
          <w:lang w:val="en-US"/>
        </w:rPr>
        <w:t xml:space="preserve"> </w:t>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r>
      <w:r w:rsidR="00DF7D64">
        <w:rPr>
          <w:szCs w:val="24"/>
          <w:lang w:val="en-US"/>
        </w:rPr>
        <w:tab/>
        <w:t xml:space="preserve">         </w:t>
      </w:r>
      <w:r w:rsidR="007B7B83">
        <w:rPr>
          <w:szCs w:val="24"/>
          <w:lang w:val="en-US"/>
        </w:rPr>
        <w:t>[D</w:t>
      </w:r>
      <w:r w:rsidR="007B7B83">
        <w:rPr>
          <w:szCs w:val="24"/>
        </w:rPr>
        <w:t>átum 8. Február 2010</w:t>
      </w:r>
      <w:r w:rsidR="007B7B83">
        <w:rPr>
          <w:szCs w:val="24"/>
          <w:lang w:val="en-US"/>
        </w:rPr>
        <w:t>]</w:t>
      </w:r>
      <w:r w:rsidR="007B7B83">
        <w:rPr>
          <w:szCs w:val="24"/>
          <w:lang w:val="en-US"/>
        </w:rPr>
        <w:tab/>
      </w:r>
      <w:r w:rsidR="007B7B83">
        <w:rPr>
          <w:szCs w:val="24"/>
          <w:lang w:val="en-US"/>
        </w:rPr>
        <w:tab/>
      </w:r>
      <w:r w:rsidR="007B7B83">
        <w:rPr>
          <w:szCs w:val="24"/>
          <w:lang w:val="en-US"/>
        </w:rPr>
        <w:tab/>
      </w:r>
      <w:r w:rsidR="007B7B83">
        <w:rPr>
          <w:szCs w:val="24"/>
          <w:lang w:val="en-US"/>
        </w:rPr>
        <w:tab/>
        <w:t xml:space="preserve">          </w:t>
      </w:r>
      <w:r w:rsidR="007B7B83">
        <w:rPr>
          <w:szCs w:val="24"/>
          <w:lang w:val="en-US"/>
        </w:rPr>
        <w:tab/>
        <w:t xml:space="preserve">                                </w:t>
      </w:r>
      <w:hyperlink r:id="rId14" w:history="1">
        <w:r w:rsidR="000924A0" w:rsidRPr="00434D45">
          <w:rPr>
            <w:rStyle w:val="Hyperlink"/>
            <w:szCs w:val="24"/>
            <w:lang w:val="en-US"/>
          </w:rPr>
          <w:t>http://labs.kernelconcepts.de/downloads/books/Pro%20Git%20-%20Scott%20Chacon.pdf</w:t>
        </w:r>
      </w:hyperlink>
    </w:p>
    <w:p w14:paraId="73D25812" w14:textId="77777777" w:rsidR="006313AE" w:rsidRDefault="000924A0" w:rsidP="006313AE">
      <w:pPr>
        <w:spacing w:after="0"/>
        <w:rPr>
          <w:szCs w:val="24"/>
        </w:rPr>
      </w:pPr>
      <w:r>
        <w:rPr>
          <w:szCs w:val="24"/>
        </w:rPr>
        <w:t>[3] CURTIS, Preston. Backup &amp; Recovery</w:t>
      </w:r>
      <w:r w:rsidR="006313AE">
        <w:rPr>
          <w:szCs w:val="24"/>
        </w:rPr>
        <w:t xml:space="preserve"> (4. kapitola)</w:t>
      </w:r>
    </w:p>
    <w:p w14:paraId="6789A139" w14:textId="77777777" w:rsidR="00D7572F" w:rsidRDefault="006313AE" w:rsidP="00457D70">
      <w:pPr>
        <w:rPr>
          <w:szCs w:val="24"/>
        </w:rPr>
      </w:pPr>
      <w:r>
        <w:rPr>
          <w:szCs w:val="24"/>
        </w:rPr>
        <w:t>[Dátum Január 2007]</w:t>
      </w:r>
    </w:p>
    <w:p w14:paraId="25FAFD1F" w14:textId="77777777" w:rsidR="00FD50D2" w:rsidRDefault="00D7572F" w:rsidP="00457D70">
      <w:pPr>
        <w:rPr>
          <w:szCs w:val="24"/>
        </w:rPr>
      </w:pPr>
      <w:r>
        <w:rPr>
          <w:szCs w:val="24"/>
        </w:rPr>
        <w:t xml:space="preserve">[4] </w:t>
      </w:r>
      <w:hyperlink r:id="rId15" w:history="1">
        <w:r w:rsidR="00FD50D2" w:rsidRPr="00650B45">
          <w:rPr>
            <w:rStyle w:val="Hyperlink"/>
            <w:szCs w:val="24"/>
          </w:rPr>
          <w:t>https://www.kernel.org/doc/Documentation/filesystems/fuse.txt</w:t>
        </w:r>
      </w:hyperlink>
    </w:p>
    <w:p w14:paraId="28CD59F1" w14:textId="77777777" w:rsidR="00D8578B" w:rsidRDefault="00FD50D2" w:rsidP="00D8578B">
      <w:pPr>
        <w:spacing w:after="0"/>
        <w:rPr>
          <w:szCs w:val="24"/>
        </w:rPr>
      </w:pPr>
      <w:r>
        <w:rPr>
          <w:szCs w:val="24"/>
        </w:rPr>
        <w:t xml:space="preserve">[5] L. PETER Deutsch, DANIEL G. Bobrow. An efficient, incremental, automatic garbage </w:t>
      </w:r>
    </w:p>
    <w:p w14:paraId="6900378F" w14:textId="77777777" w:rsidR="00FD50D2" w:rsidRDefault="00D8578B" w:rsidP="00D8578B">
      <w:pPr>
        <w:spacing w:after="0"/>
        <w:rPr>
          <w:szCs w:val="24"/>
        </w:rPr>
      </w:pPr>
      <w:r>
        <w:rPr>
          <w:szCs w:val="24"/>
        </w:rPr>
        <w:t xml:space="preserve">      </w:t>
      </w:r>
      <w:r w:rsidR="00FD50D2">
        <w:rPr>
          <w:szCs w:val="24"/>
        </w:rPr>
        <w:t>collector</w:t>
      </w:r>
    </w:p>
    <w:p w14:paraId="48604DF4" w14:textId="77777777" w:rsidR="00FD50D2" w:rsidRDefault="00FD50D2" w:rsidP="00D8578B">
      <w:pPr>
        <w:spacing w:after="0"/>
        <w:rPr>
          <w:szCs w:val="24"/>
        </w:rPr>
      </w:pPr>
      <w:r>
        <w:rPr>
          <w:szCs w:val="24"/>
        </w:rPr>
        <w:t>[Dátum 9. September 1976]</w:t>
      </w:r>
    </w:p>
    <w:p w14:paraId="319B5DC9" w14:textId="77777777" w:rsidR="00714658" w:rsidRDefault="00516752" w:rsidP="00457D70">
      <w:pPr>
        <w:rPr>
          <w:szCs w:val="24"/>
        </w:rPr>
      </w:pPr>
      <w:hyperlink r:id="rId16" w:history="1">
        <w:r w:rsidR="00714658" w:rsidRPr="00650B45">
          <w:rPr>
            <w:rStyle w:val="Hyperlink"/>
            <w:szCs w:val="24"/>
          </w:rPr>
          <w:t>http://dl.acm.org/citation.cfm?id=360345</w:t>
        </w:r>
      </w:hyperlink>
    </w:p>
    <w:p w14:paraId="3069C12F" w14:textId="77777777" w:rsidR="00616925" w:rsidRDefault="00714658" w:rsidP="00616925">
      <w:pPr>
        <w:spacing w:after="0"/>
        <w:rPr>
          <w:szCs w:val="24"/>
        </w:rPr>
      </w:pPr>
      <w:r>
        <w:rPr>
          <w:szCs w:val="24"/>
        </w:rPr>
        <w:t>[6] HENRY Lieberman, CARL Hewitt</w:t>
      </w:r>
      <w:r w:rsidR="00616925">
        <w:rPr>
          <w:szCs w:val="24"/>
        </w:rPr>
        <w:t xml:space="preserve">. A real-time garbage collector based on lifetimes of </w:t>
      </w:r>
    </w:p>
    <w:p w14:paraId="642507C1" w14:textId="77777777" w:rsidR="00616925" w:rsidRDefault="00616925" w:rsidP="00616925">
      <w:pPr>
        <w:spacing w:after="0"/>
        <w:rPr>
          <w:szCs w:val="24"/>
        </w:rPr>
      </w:pPr>
      <w:r>
        <w:rPr>
          <w:szCs w:val="24"/>
        </w:rPr>
        <w:t xml:space="preserve">      objects</w:t>
      </w:r>
    </w:p>
    <w:p w14:paraId="7BA77597" w14:textId="77777777" w:rsidR="00616925" w:rsidRDefault="00616925" w:rsidP="00616925">
      <w:pPr>
        <w:spacing w:after="0"/>
      </w:pPr>
      <w:r>
        <w:t>[Dátum 6. Jún 1983]</w:t>
      </w:r>
    </w:p>
    <w:p w14:paraId="62571312" w14:textId="77777777" w:rsidR="00457D70" w:rsidRPr="00616925" w:rsidRDefault="00616925" w:rsidP="00616925">
      <w:pPr>
        <w:rPr>
          <w:szCs w:val="24"/>
        </w:rPr>
      </w:pPr>
      <w:r w:rsidRPr="00616925">
        <w:t>http://dl.acm.org/citation.cfm?id=358147</w:t>
      </w:r>
      <w:r w:rsidR="00457D70" w:rsidRPr="00B66B5C">
        <w:br w:type="page"/>
      </w:r>
    </w:p>
    <w:p w14:paraId="41838510" w14:textId="77777777" w:rsidR="00457D70" w:rsidRPr="006F3062" w:rsidRDefault="00457D70" w:rsidP="00B2169C">
      <w:pPr>
        <w:pStyle w:val="Heading1"/>
        <w:numPr>
          <w:ilvl w:val="0"/>
          <w:numId w:val="0"/>
        </w:numPr>
        <w:ind w:left="432" w:hanging="432"/>
        <w:rPr>
          <w:sz w:val="32"/>
          <w:szCs w:val="32"/>
        </w:rPr>
      </w:pPr>
      <w:bookmarkStart w:id="418" w:name="_Toc405922252"/>
      <w:r w:rsidRPr="006F3062">
        <w:rPr>
          <w:sz w:val="32"/>
          <w:szCs w:val="32"/>
        </w:rPr>
        <w:lastRenderedPageBreak/>
        <w:t>Prílohy</w:t>
      </w:r>
      <w:bookmarkEnd w:id="418"/>
    </w:p>
    <w:p w14:paraId="6D948363" w14:textId="77777777" w:rsidR="00457D70" w:rsidRPr="00B66B5C" w:rsidRDefault="00510FF2" w:rsidP="00510FF2">
      <w:pPr>
        <w:pStyle w:val="ListParagraph"/>
        <w:numPr>
          <w:ilvl w:val="0"/>
          <w:numId w:val="15"/>
        </w:numPr>
        <w:jc w:val="both"/>
      </w:pPr>
      <w:r>
        <w:t>CD so zdrojovými kódmi aplikácie a bakalárskou prácou vo formáte PDF</w:t>
      </w:r>
    </w:p>
    <w:p w14:paraId="75815F3A" w14:textId="77777777" w:rsidR="005F61E4" w:rsidRPr="00B66B5C" w:rsidRDefault="005F61E4"/>
    <w:sectPr w:rsidR="005F61E4" w:rsidRPr="00B66B5C" w:rsidSect="001A4DBF">
      <w:pgSz w:w="12240" w:h="15840" w:code="119"/>
      <w:pgMar w:top="1418" w:right="1134" w:bottom="1418" w:left="1985"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Ján Kľuka" w:date="2015-04-28T11:20:00Z" w:initials="JK">
    <w:p w14:paraId="2E7A8EAE" w14:textId="77777777" w:rsidR="00A426C6" w:rsidRDefault="00A426C6">
      <w:pPr>
        <w:pStyle w:val="CommentText"/>
      </w:pPr>
      <w:r>
        <w:rPr>
          <w:rStyle w:val="CommentReference"/>
        </w:rPr>
        <w:annotationRef/>
      </w:r>
      <w:r>
        <w:t>Ako poznámky pod čiarou na príslušných miestach.</w:t>
      </w:r>
    </w:p>
  </w:comment>
  <w:comment w:id="7" w:author="Ján Kľuka" w:date="2015-04-28T15:20:00Z" w:initials="JK">
    <w:p w14:paraId="764E3127" w14:textId="22D3A00A" w:rsidR="00A426C6" w:rsidRPr="009B513B" w:rsidRDefault="00A426C6">
      <w:pPr>
        <w:pStyle w:val="CommentText"/>
        <w:rPr>
          <w:lang w:val="en-US"/>
        </w:rPr>
      </w:pPr>
      <w:r>
        <w:rPr>
          <w:rStyle w:val="CommentReference"/>
        </w:rPr>
        <w:annotationRef/>
      </w:r>
      <w:r>
        <w:t>Tabuľku presuňte na koniec 1.1 ako samostatnú sekciu 1.1.X. Uveďte ju textom o tom, že sú v nej zhrnuté podstatné vlastnosti, ktoré vzájomne odlišujú existujúci softvér rozoberaný v predchádzajúcich sekciách.</w:t>
      </w:r>
    </w:p>
  </w:comment>
  <w:comment w:id="8" w:author="Ján Kľuka" w:date="2015-04-28T15:23:00Z" w:initials="JK">
    <w:p w14:paraId="288D7107" w14:textId="640FF8FA" w:rsidR="00A426C6" w:rsidRPr="009B513B" w:rsidRDefault="00A426C6">
      <w:pPr>
        <w:pStyle w:val="CommentText"/>
        <w:rPr>
          <w:lang w:val="en-US"/>
        </w:rPr>
      </w:pPr>
      <w:r>
        <w:rPr>
          <w:rStyle w:val="CommentReference"/>
        </w:rPr>
        <w:annotationRef/>
      </w:r>
      <w:r>
        <w:t>Prvých 5 vlastností (Licencia…Prog.jazyk) presuňte na koniec tabuľky, nie sú tak podstatné</w:t>
      </w:r>
      <w:r>
        <w:rPr>
          <w:lang w:val="en-US"/>
        </w:rPr>
        <w:t>.</w:t>
      </w:r>
    </w:p>
  </w:comment>
  <w:comment w:id="9" w:author="Ján Kľuka" w:date="2015-04-28T11:11:00Z" w:initials="JK">
    <w:p w14:paraId="2EC06F32" w14:textId="77777777" w:rsidR="00A426C6" w:rsidRPr="009E579B" w:rsidRDefault="00A426C6">
      <w:pPr>
        <w:pStyle w:val="CommentText"/>
        <w:rPr>
          <w:lang w:val="en-US"/>
        </w:rPr>
      </w:pPr>
      <w:r>
        <w:rPr>
          <w:rStyle w:val="CommentReference"/>
        </w:rPr>
        <w:annotationRef/>
      </w:r>
      <w:r>
        <w:t>Druhé, až tak nás nezaujíma. Má rdiff-backup naozaj GUI?</w:t>
      </w:r>
    </w:p>
  </w:comment>
  <w:comment w:id="20" w:author="Ján Kľuka" w:date="2015-04-28T11:27:00Z" w:initials="JK">
    <w:p w14:paraId="27769DAB" w14:textId="77777777" w:rsidR="00A426C6" w:rsidRDefault="00A426C6">
      <w:pPr>
        <w:pStyle w:val="CommentText"/>
      </w:pPr>
      <w:r>
        <w:rPr>
          <w:rStyle w:val="CommentReference"/>
        </w:rPr>
        <w:annotationRef/>
      </w:r>
      <w:r>
        <w:t xml:space="preserve">Toto nie sú </w:t>
      </w:r>
      <w:r w:rsidRPr="009E579B">
        <w:rPr>
          <w:b/>
        </w:rPr>
        <w:t xml:space="preserve">základné </w:t>
      </w:r>
      <w:r>
        <w:t>vlastnosti. Integrujte na koniec sekcie ako je naznačené.</w:t>
      </w:r>
    </w:p>
  </w:comment>
  <w:comment w:id="63" w:author="Ján Kľuka" w:date="2015-04-28T11:36:00Z" w:initials="JK">
    <w:p w14:paraId="0C8B6E0F" w14:textId="77777777" w:rsidR="00A426C6" w:rsidRDefault="00A426C6">
      <w:pPr>
        <w:pStyle w:val="CommentText"/>
      </w:pPr>
      <w:r>
        <w:rPr>
          <w:rStyle w:val="CommentReference"/>
        </w:rPr>
        <w:annotationRef/>
      </w:r>
      <w:r>
        <w:t>Zase nie veľmi základné, skôr špeciality na uvedenie na koniec.</w:t>
      </w:r>
    </w:p>
  </w:comment>
  <w:comment w:id="64" w:author="Ján Kľuka" w:date="2015-04-28T11:36:00Z" w:initials="JK">
    <w:p w14:paraId="5C09ED1F" w14:textId="77777777" w:rsidR="00A426C6" w:rsidRDefault="00A426C6">
      <w:pPr>
        <w:pStyle w:val="CommentText"/>
      </w:pPr>
      <w:r>
        <w:rPr>
          <w:rStyle w:val="CommentReference"/>
        </w:rPr>
        <w:annotationRef/>
      </w:r>
      <w:r>
        <w:t>rôzne protokoly (SSH, IMAP, cloudová služba Amazon S3, )</w:t>
      </w:r>
    </w:p>
  </w:comment>
  <w:comment w:id="65" w:author="Ján Kľuka" w:date="2015-04-28T11:37:00Z" w:initials="JK">
    <w:p w14:paraId="03DA9688" w14:textId="77777777" w:rsidR="00A426C6" w:rsidRDefault="00A426C6">
      <w:pPr>
        <w:pStyle w:val="CommentText"/>
      </w:pPr>
      <w:r>
        <w:rPr>
          <w:rStyle w:val="CommentReference"/>
        </w:rPr>
        <w:annotationRef/>
      </w:r>
      <w:r>
        <w:t>Toto nie je princíp. Ten je až v ďalšom odseku.</w:t>
      </w:r>
    </w:p>
  </w:comment>
  <w:comment w:id="66" w:author="Ján Kľuka" w:date="2015-04-28T11:36:00Z" w:initials="JK">
    <w:p w14:paraId="73CD91D5" w14:textId="77777777" w:rsidR="00A426C6" w:rsidRDefault="00A426C6">
      <w:pPr>
        <w:pStyle w:val="CommentText"/>
      </w:pPr>
      <w:r>
        <w:rPr>
          <w:rStyle w:val="CommentReference"/>
        </w:rPr>
        <w:annotationRef/>
      </w:r>
      <w:r>
        <w:t>Na koniec, nie až tak podstatné</w:t>
      </w:r>
    </w:p>
  </w:comment>
  <w:comment w:id="76" w:author="Ján Kľuka" w:date="2015-04-28T11:39:00Z" w:initials="JK">
    <w:p w14:paraId="30607B96" w14:textId="77777777" w:rsidR="00A426C6" w:rsidRDefault="00A426C6">
      <w:pPr>
        <w:pStyle w:val="CommentText"/>
      </w:pPr>
      <w:r>
        <w:rPr>
          <w:rStyle w:val="CommentReference"/>
        </w:rPr>
        <w:annotationRef/>
      </w:r>
      <w:r>
        <w:t>pôvodnej verzii alebo predchádzajúcej verzii?</w:t>
      </w:r>
    </w:p>
  </w:comment>
  <w:comment w:id="133" w:author="Ján Kľuka" w:date="2015-04-28T11:51:00Z" w:initials="JK">
    <w:p w14:paraId="0071EFDB" w14:textId="77777777" w:rsidR="00A426C6" w:rsidRDefault="00A426C6">
      <w:pPr>
        <w:pStyle w:val="CommentText"/>
      </w:pPr>
      <w:r>
        <w:rPr>
          <w:rStyle w:val="CommentReference"/>
        </w:rPr>
        <w:annotationRef/>
      </w:r>
      <w:r>
        <w:t>Pokiaľ viem, TM vždy požadovala AFP, nikdy nefungovala cez CIFS a už vôbec nie cez iné protokoly. Máte zdroj tejto informácie?</w:t>
      </w:r>
    </w:p>
  </w:comment>
  <w:comment w:id="163" w:author="Ján Kľuka" w:date="2015-04-28T14:56:00Z" w:initials="JK">
    <w:p w14:paraId="2E0B472D" w14:textId="77777777" w:rsidR="00A426C6" w:rsidRDefault="00A426C6">
      <w:pPr>
        <w:pStyle w:val="CommentText"/>
      </w:pPr>
      <w:r>
        <w:rPr>
          <w:rStyle w:val="CommentReference"/>
        </w:rPr>
        <w:annotationRef/>
      </w:r>
      <w:r>
        <w:t>Preusporiadajte podľa dôležitosti pre nás: delta kompresia, garbage kolekcia, viaceré vetvy vývoja.</w:t>
      </w:r>
    </w:p>
  </w:comment>
  <w:comment w:id="167" w:author="Ján Kľuka" w:date="2015-04-28T15:06:00Z" w:initials="JK">
    <w:p w14:paraId="01B6600C" w14:textId="77777777" w:rsidR="00A426C6" w:rsidRPr="00F10821" w:rsidRDefault="00A426C6">
      <w:pPr>
        <w:pStyle w:val="CommentText"/>
        <w:rPr>
          <w:lang w:val="en-US"/>
        </w:rPr>
      </w:pPr>
      <w:ins w:id="168" w:author="Ján Kľuka" w:date="2015-04-28T15:05:00Z">
        <w:r>
          <w:rPr>
            <w:rStyle w:val="CommentReference"/>
          </w:rPr>
          <w:annotationRef/>
        </w:r>
      </w:ins>
      <w:r>
        <w:t>Git ukladá všetko defalte (gzip) kompresované</w:t>
      </w:r>
      <w:r>
        <w:rPr>
          <w:lang w:val="en-US"/>
        </w:rPr>
        <w:t>.</w:t>
      </w:r>
    </w:p>
  </w:comment>
  <w:comment w:id="169" w:author="Ján Kľuka" w:date="2015-04-28T15:03:00Z" w:initials="JK">
    <w:p w14:paraId="4C8F4B0B" w14:textId="77777777" w:rsidR="00A426C6" w:rsidRPr="00F37376" w:rsidRDefault="00A426C6">
      <w:pPr>
        <w:pStyle w:val="CommentText"/>
        <w:rPr>
          <w:lang w:val="en-US"/>
        </w:rPr>
      </w:pPr>
      <w:r>
        <w:rPr>
          <w:rStyle w:val="CommentReference"/>
        </w:rPr>
        <w:annotationRef/>
      </w:r>
      <w:r>
        <w:t>Delta kompresiu treba definovať medzi technikami. Tu len opíšte, v akej kombinácii ju Git používa. Predpokladám, že git používa textové delty, aké generuje diff, nie binárne delty generované rsync-om. Zistite, či je to tak, a čo sa robí s binárnymi súbormi</w:t>
      </w:r>
      <w:r>
        <w:rPr>
          <w:lang w:val="en-US"/>
        </w:rPr>
        <w:t>.</w:t>
      </w:r>
    </w:p>
  </w:comment>
  <w:comment w:id="181" w:author="Ján Kľuka" w:date="2015-04-28T20:57:00Z" w:initials="JK">
    <w:p w14:paraId="7B595D20" w14:textId="77777777" w:rsidR="00A426C6" w:rsidRDefault="00A426C6">
      <w:pPr>
        <w:pStyle w:val="CommentText"/>
        <w:rPr>
          <w:rStyle w:val="CommentReference"/>
        </w:rPr>
      </w:pPr>
      <w:r>
        <w:rPr>
          <w:rStyle w:val="CommentReference"/>
        </w:rPr>
        <w:annotationRef/>
      </w:r>
    </w:p>
    <w:p w14:paraId="2DAA5A5D" w14:textId="0C7C6FB6" w:rsidR="00A426C6" w:rsidRDefault="00A426C6">
      <w:pPr>
        <w:pStyle w:val="CommentText"/>
        <w:rPr>
          <w:rStyle w:val="CommentReference"/>
        </w:rPr>
      </w:pPr>
      <w:r>
        <w:rPr>
          <w:rStyle w:val="CommentReference"/>
        </w:rPr>
        <w:t>Tón odtiaľto ďalej je dosť nepríjemný.</w:t>
      </w:r>
    </w:p>
    <w:p w14:paraId="2D45E4B4" w14:textId="77777777" w:rsidR="00A426C6" w:rsidRDefault="00A426C6">
      <w:pPr>
        <w:pStyle w:val="CommentText"/>
        <w:rPr>
          <w:rStyle w:val="CommentReference"/>
        </w:rPr>
      </w:pPr>
      <w:r>
        <w:rPr>
          <w:rStyle w:val="CommentReference"/>
        </w:rPr>
        <w:t>Zdá sa mi, že trocha príliš hodnotíte a upozorňujete na nenaplnené ciele. Voči tejto práci sa treba vymedziť, ale to sa dá aj pozitívnejším spôsobom.</w:t>
      </w:r>
    </w:p>
    <w:p w14:paraId="7D4BA372" w14:textId="6D63A9A0" w:rsidR="00A426C6" w:rsidRDefault="00A426C6">
      <w:pPr>
        <w:pStyle w:val="CommentText"/>
        <w:rPr>
          <w:rStyle w:val="CommentReference"/>
        </w:rPr>
      </w:pPr>
      <w:r>
        <w:rPr>
          <w:rStyle w:val="CommentReference"/>
        </w:rPr>
        <w:t>Skúste to takto: Najprv zhrňte, čo sa spravilo a ako sa to dosiahlo.</w:t>
      </w:r>
    </w:p>
    <w:p w14:paraId="75D790A2" w14:textId="7603F518" w:rsidR="00A426C6" w:rsidRDefault="00A426C6">
      <w:pPr>
        <w:pStyle w:val="CommentText"/>
        <w:rPr>
          <w:rStyle w:val="CommentReference"/>
        </w:rPr>
      </w:pPr>
      <w:r>
        <w:rPr>
          <w:rStyle w:val="CommentReference"/>
        </w:rPr>
        <w:t>Potom zmierlivo („Niektoré stanovené ciele sa nepodarilo naplniť:“) skonštatujte, čo sa  zadalo nespravilo. Určite nebuďte osobný.</w:t>
      </w:r>
    </w:p>
    <w:p w14:paraId="097496C9" w14:textId="69D49BB2" w:rsidR="00A426C6" w:rsidRDefault="00A426C6">
      <w:pPr>
        <w:pStyle w:val="CommentText"/>
        <w:rPr>
          <w:rStyle w:val="CommentReference"/>
        </w:rPr>
      </w:pPr>
      <w:r>
        <w:rPr>
          <w:rStyle w:val="CommentReference"/>
        </w:rPr>
        <w:t>Neskôr v závere môžete prácu znova spomenúť a vymenovať, čo ste pridali, čo ste zrefaktorovali a opravili.</w:t>
      </w:r>
    </w:p>
    <w:p w14:paraId="66CD1D98" w14:textId="36360877" w:rsidR="00A426C6" w:rsidRPr="00666969" w:rsidRDefault="00A426C6">
      <w:pPr>
        <w:pStyle w:val="CommentText"/>
        <w:rPr>
          <w:lang w:val="en-US"/>
        </w:rPr>
      </w:pPr>
      <w:r>
        <w:rPr>
          <w:rStyle w:val="CommentReference"/>
        </w:rPr>
        <w:t>Ak by sa vám zdal popis príliš krátky</w:t>
      </w:r>
    </w:p>
  </w:comment>
  <w:comment w:id="182" w:author="Ján Kľuka" w:date="2015-04-28T20:38:00Z" w:initials="JK">
    <w:p w14:paraId="420C2CF0" w14:textId="64A6F090" w:rsidR="00A426C6" w:rsidRDefault="00A426C6">
      <w:pPr>
        <w:pStyle w:val="CommentText"/>
      </w:pPr>
      <w:r>
        <w:rPr>
          <w:rStyle w:val="CommentReference"/>
        </w:rPr>
        <w:annotationRef/>
      </w:r>
      <w:r>
        <w:t>zbytočné</w:t>
      </w:r>
    </w:p>
  </w:comment>
  <w:comment w:id="183" w:author="Ján Kľuka" w:date="2015-04-28T20:55:00Z" w:initials="JK">
    <w:p w14:paraId="4B77F2FE" w14:textId="53B1CB32" w:rsidR="00A426C6" w:rsidRPr="00666969" w:rsidRDefault="00A426C6">
      <w:pPr>
        <w:pStyle w:val="CommentText"/>
        <w:rPr>
          <w:lang w:val="en-US"/>
        </w:rPr>
      </w:pPr>
      <w:r>
        <w:rPr>
          <w:rStyle w:val="CommentReference"/>
        </w:rPr>
        <w:annotationRef/>
      </w:r>
      <w:r>
        <w:t>Zbytočné</w:t>
      </w:r>
    </w:p>
  </w:comment>
  <w:comment w:id="184" w:author="Ján Kľuka" w:date="2015-04-28T20:36:00Z" w:initials="JK">
    <w:p w14:paraId="10DE84F2" w14:textId="0CDEAD42" w:rsidR="00A426C6" w:rsidRDefault="00A426C6">
      <w:pPr>
        <w:pStyle w:val="CommentText"/>
      </w:pPr>
      <w:r>
        <w:rPr>
          <w:rStyle w:val="CommentReference"/>
        </w:rPr>
        <w:annotationRef/>
      </w:r>
      <w:r>
        <w:t>Toto je osobné (viď predchádzajúci komentár).</w:t>
      </w:r>
    </w:p>
  </w:comment>
  <w:comment w:id="185" w:author="Ján Kľuka" w:date="2015-04-28T20:58:00Z" w:initials="JK">
    <w:p w14:paraId="55A96E0E" w14:textId="3A88A8BC" w:rsidR="00A426C6" w:rsidRDefault="00A426C6">
      <w:pPr>
        <w:pStyle w:val="CommentText"/>
      </w:pPr>
      <w:r>
        <w:rPr>
          <w:rStyle w:val="CommentReference"/>
        </w:rPr>
        <w:annotationRef/>
      </w:r>
      <w:r>
        <w:t xml:space="preserve"> </w:t>
      </w:r>
      <w:r>
        <w:t>Nie pomocou zdieľania nezmenených dát medzi zálohami v obsahom adresovanom úložisku?</w:t>
      </w:r>
    </w:p>
  </w:comment>
  <w:comment w:id="186" w:author="Ján Kľuka" w:date="2015-04-28T20:38:00Z" w:initials="JK">
    <w:p w14:paraId="51B212CA" w14:textId="6DCF3AB5" w:rsidR="00A426C6" w:rsidRDefault="00A426C6">
      <w:pPr>
        <w:pStyle w:val="CommentText"/>
      </w:pPr>
      <w:r>
        <w:rPr>
          <w:rStyle w:val="CommentReference"/>
        </w:rPr>
        <w:annotationRef/>
      </w:r>
      <w:r>
        <w:t>Zbytočná negatívnosť</w:t>
      </w:r>
    </w:p>
  </w:comment>
  <w:comment w:id="188" w:author="Ján Kľuka" w:date="2015-04-28T22:06:00Z" w:initials="JK">
    <w:p w14:paraId="303EBA4E" w14:textId="7EC12004" w:rsidR="00A426C6" w:rsidRDefault="00A426C6">
      <w:pPr>
        <w:pStyle w:val="CommentText"/>
      </w:pPr>
      <w:r>
        <w:rPr>
          <w:rStyle w:val="CommentReference"/>
        </w:rPr>
        <w:annotationRef/>
      </w:r>
      <w:r>
        <w:t>Pres</w:t>
      </w:r>
      <w:r>
        <w:rPr>
          <w:lang w:val="en-US"/>
        </w:rPr>
        <w:t>un</w:t>
      </w:r>
      <w:r>
        <w:t>úť na začiatok kapitoly ako 1.1, keďže na</w:t>
      </w:r>
      <w:r>
        <w:rPr>
          <w:lang w:val="en-US"/>
        </w:rPr>
        <w:t xml:space="preserve"> </w:t>
      </w:r>
      <w:r>
        <w:t>tu definované pojmy sa odvolávate z opisu zálohovacích nástrojov.</w:t>
      </w:r>
    </w:p>
    <w:p w14:paraId="51F645DF" w14:textId="7DA0F20A" w:rsidR="00A426C6" w:rsidRPr="00F10821" w:rsidRDefault="00A426C6">
      <w:pPr>
        <w:pStyle w:val="CommentText"/>
        <w:rPr>
          <w:lang w:val="en-US"/>
        </w:rPr>
      </w:pPr>
      <w:r>
        <w:t>Úvod upravte podľa seba.</w:t>
      </w:r>
    </w:p>
  </w:comment>
  <w:comment w:id="237" w:author="Ján Kľuka" w:date="2015-04-28T21:35:00Z" w:initials="JK">
    <w:p w14:paraId="4CFDB688" w14:textId="25F7C1F0" w:rsidR="00A426C6" w:rsidRDefault="00A426C6">
      <w:pPr>
        <w:pStyle w:val="CommentText"/>
      </w:pPr>
      <w:r>
        <w:rPr>
          <w:rStyle w:val="CommentReference"/>
        </w:rPr>
        <w:annotationRef/>
      </w:r>
      <w:r>
        <w:t>Toto je nezrozumiteľné a zdá sa mi, že sa miešajú pojmy (objekt a content address) a tá istá vec sa nazýva viacerými menami (klient, aplikácia). Moja predstava je nasledovná. Ak nie je správna, opravte ma:</w:t>
      </w:r>
    </w:p>
    <w:p w14:paraId="3AEF8F85" w14:textId="77777777" w:rsidR="00A426C6" w:rsidRDefault="00A426C6">
      <w:pPr>
        <w:pStyle w:val="CommentText"/>
      </w:pPr>
    </w:p>
    <w:p w14:paraId="1A696552" w14:textId="77777777" w:rsidR="00A426C6" w:rsidRDefault="00A426C6">
      <w:pPr>
        <w:pStyle w:val="CommentText"/>
      </w:pPr>
      <w:r>
        <w:t>Na strane klienta sa vytvorí dátový objekt, ktorý je odoslaný do úložiska. Úložisko vypočíta jednoznačnú adresu pre objekt na základe jeho obsahu (</w:t>
      </w:r>
      <w:r>
        <w:rPr>
          <w:i/>
        </w:rPr>
        <w:t xml:space="preserve">obsahová </w:t>
      </w:r>
      <w:r w:rsidRPr="00344A1B">
        <w:rPr>
          <w:i/>
        </w:rPr>
        <w:t>adresa</w:t>
      </w:r>
      <w:r>
        <w:t xml:space="preserve">, </w:t>
      </w:r>
      <w:r w:rsidRPr="00344A1B">
        <w:t>content</w:t>
      </w:r>
      <w:r>
        <w:rPr>
          <w:i/>
        </w:rPr>
        <w:t xml:space="preserve"> address</w:t>
      </w:r>
      <w:r>
        <w:t>), pod ktorou objekt uchová a túto adresu odošle naspäť klientovi. Klient sa následne na objekt odovoláva iba pomocou tejto adresy.</w:t>
      </w:r>
    </w:p>
    <w:p w14:paraId="1770CE4B" w14:textId="3FBC98E5" w:rsidR="00A426C6" w:rsidRPr="00077595" w:rsidRDefault="00A426C6">
      <w:pPr>
        <w:pStyle w:val="CommentText"/>
      </w:pPr>
      <w:r>
        <w:t>Obsahová adresa sa počíta vhodnou hašovacou funkciou. Pre dosiahnutie nízkej pravdepodobnosti kolízie sa používajú kryptografické hašovacie funkcie, napríklad MD5 alebo funkcie z rodiny SHA [odkaz na literatúru].</w:t>
      </w:r>
    </w:p>
  </w:comment>
  <w:comment w:id="238" w:author="Ján Kľuka" w:date="2015-04-28T21:36:00Z" w:initials="JK">
    <w:p w14:paraId="4E9A683A" w14:textId="31C355E7" w:rsidR="00A426C6" w:rsidRDefault="00A426C6">
      <w:pPr>
        <w:pStyle w:val="CommentText"/>
      </w:pPr>
      <w:r>
        <w:rPr>
          <w:rStyle w:val="CommentReference"/>
        </w:rPr>
        <w:annotationRef/>
      </w:r>
      <w:r>
        <w:t>Dal by som ako samostatný bod (nevýhodu a zdôvodnenie predchádzajúceho zároveň):</w:t>
      </w:r>
    </w:p>
    <w:p w14:paraId="41425804" w14:textId="7403B4FC" w:rsidR="00A426C6" w:rsidRDefault="00A426C6">
      <w:pPr>
        <w:pStyle w:val="CommentText"/>
      </w:pPr>
      <w:r>
        <w:t>Pri použití kryptografických hašovacích funkcií je výpočet adresy časovo náročnejší</w:t>
      </w:r>
    </w:p>
  </w:comment>
  <w:comment w:id="300" w:author="Ján Kľuka" w:date="2015-04-28T22:59:00Z" w:initials="JK">
    <w:p w14:paraId="557B24C4" w14:textId="1DC67395" w:rsidR="00A426C6" w:rsidRPr="00E32E2E" w:rsidRDefault="00A426C6">
      <w:pPr>
        <w:pStyle w:val="CommentText"/>
        <w:rPr>
          <w:lang w:val="en-US"/>
        </w:rPr>
      </w:pPr>
      <w:r>
        <w:rPr>
          <w:rStyle w:val="CommentReference"/>
        </w:rPr>
        <w:annotationRef/>
      </w:r>
      <w:r>
        <w:t>Premenné sa píšu italikou. Platí pre počítače, súbory, počty bajtov, blokov, po</w:t>
      </w:r>
      <w:r>
        <w:rPr>
          <w:lang w:val="en-US"/>
        </w:rPr>
        <w:t>z</w:t>
      </w:r>
      <w:r>
        <w:t>ície atď.</w:t>
      </w:r>
    </w:p>
  </w:comment>
  <w:comment w:id="301" w:author="Ján Kľuka" w:date="2015-04-28T23:15:00Z" w:initials="JK">
    <w:p w14:paraId="03F2D1ED" w14:textId="50EFFB06" w:rsidR="00A426C6" w:rsidRPr="00BD7FBA" w:rsidRDefault="00A426C6">
      <w:pPr>
        <w:pStyle w:val="CommentText"/>
      </w:pPr>
      <w:r>
        <w:rPr>
          <w:rStyle w:val="CommentReference"/>
        </w:rPr>
        <w:annotationRef/>
      </w:r>
      <w:r>
        <w:t>nerobí sa to po 4 bajtoch?</w:t>
      </w:r>
    </w:p>
  </w:comment>
  <w:comment w:id="303" w:author="Ján Kľuka" w:date="2015-04-28T23:21:00Z" w:initials="JK">
    <w:p w14:paraId="29B9FEB5" w14:textId="77777777" w:rsidR="00A426C6" w:rsidRDefault="00A426C6">
      <w:pPr>
        <w:pStyle w:val="CommentText"/>
      </w:pPr>
      <w:r>
        <w:rPr>
          <w:rStyle w:val="CommentReference"/>
        </w:rPr>
        <w:annotationRef/>
      </w:r>
    </w:p>
    <w:p w14:paraId="217DE86D" w14:textId="1159E2E5" w:rsidR="00A426C6" w:rsidRDefault="00A426C6">
      <w:pPr>
        <w:pStyle w:val="CommentText"/>
        <w:rPr>
          <w:lang w:val="en-US"/>
        </w:rPr>
      </w:pPr>
      <w:r>
        <w:t>Vetu presunúť za popis rekonštrukcie (nie je to principiálna vec, ale implementačná).</w:t>
      </w:r>
    </w:p>
    <w:p w14:paraId="7B423CED" w14:textId="77777777" w:rsidR="00A426C6" w:rsidRPr="00BD7FBA" w:rsidRDefault="00A426C6">
      <w:pPr>
        <w:pStyle w:val="CommentText"/>
        <w:rPr>
          <w:lang w:val="en-US"/>
        </w:rPr>
      </w:pPr>
    </w:p>
    <w:p w14:paraId="2E698470" w14:textId="0DF4C6AB" w:rsidR="00A426C6" w:rsidRDefault="00A426C6">
      <w:pPr>
        <w:pStyle w:val="CommentText"/>
      </w:pPr>
      <w:r>
        <w:t>Toto však takmer určite nie je pravda.</w:t>
      </w:r>
    </w:p>
    <w:p w14:paraId="20E163AC" w14:textId="77777777" w:rsidR="00A426C6" w:rsidRDefault="00A426C6">
      <w:pPr>
        <w:pStyle w:val="CommentText"/>
      </w:pPr>
      <w:r>
        <w:t>MD4 sa používa pre silné signatúry. Na slabé by sa malo používať niečo iné. MD4 je kryptografická hašovacia funkcia, určite nie je lacná a takmer isto nemá vlastnosť rolling checksum.</w:t>
      </w:r>
    </w:p>
    <w:p w14:paraId="466B0E48" w14:textId="77777777" w:rsidR="00A426C6" w:rsidRDefault="00A426C6">
      <w:pPr>
        <w:pStyle w:val="CommentText"/>
      </w:pPr>
    </w:p>
    <w:p w14:paraId="740926F5" w14:textId="3852D75A" w:rsidR="00A426C6" w:rsidRDefault="00A426C6">
      <w:pPr>
        <w:pStyle w:val="CommentText"/>
        <w:rPr>
          <w:lang w:val="en-US"/>
        </w:rPr>
      </w:pPr>
      <w:r>
        <w:t xml:space="preserve">Rolling checksum je totiž počítaná takou hašovacou funkciou, že keď poznáte signatúru </w:t>
      </w:r>
      <w:r w:rsidRPr="00BD7FBA">
        <w:rPr>
          <w:i/>
        </w:rPr>
        <w:t>s</w:t>
      </w:r>
      <w:r>
        <w:t xml:space="preserve"> </w:t>
      </w:r>
      <w:r w:rsidRPr="00DB4CBC">
        <w:rPr>
          <w:lang w:val="en-US"/>
        </w:rPr>
        <w:t>bloku</w:t>
      </w:r>
      <w:r>
        <w:rPr>
          <w:lang w:val="en-US"/>
        </w:rPr>
        <w:t xml:space="preserve"> </w:t>
      </w:r>
      <w:r w:rsidRPr="00BD7FBA">
        <w:rPr>
          <w:i/>
        </w:rPr>
        <w:t>xB</w:t>
      </w:r>
      <w:r>
        <w:t xml:space="preserve">, tak signatúru nasledujúceho bloku </w:t>
      </w:r>
      <w:r w:rsidRPr="00BD7FBA">
        <w:rPr>
          <w:i/>
        </w:rPr>
        <w:t>By</w:t>
      </w:r>
      <w:r>
        <w:t xml:space="preserve">, ktorý je posunutý o (tusim) 4 bajty vypočítate iba z </w:t>
      </w:r>
      <w:r w:rsidRPr="00BD7FBA">
        <w:rPr>
          <w:i/>
        </w:rPr>
        <w:t>s</w:t>
      </w:r>
      <w:r>
        <w:t xml:space="preserve">, </w:t>
      </w:r>
      <w:r w:rsidRPr="00BD7FBA">
        <w:rPr>
          <w:i/>
        </w:rPr>
        <w:t>x</w:t>
      </w:r>
      <w:r>
        <w:t xml:space="preserve"> a </w:t>
      </w:r>
      <w:r w:rsidRPr="00BD7FBA">
        <w:rPr>
          <w:i/>
        </w:rPr>
        <w:t>y</w:t>
      </w:r>
      <w:r>
        <w:t xml:space="preserve"> – bez toho, aby ste museli prebehnúť celú spoločnú časť </w:t>
      </w:r>
      <w:r w:rsidRPr="00BD7FBA">
        <w:rPr>
          <w:i/>
        </w:rPr>
        <w:t>C</w:t>
      </w:r>
      <w:r>
        <w:t xml:space="preserve">. Z toho pochádza názov </w:t>
      </w:r>
      <w:r>
        <w:rPr>
          <w:i/>
        </w:rPr>
        <w:t>rolling</w:t>
      </w:r>
      <w:r>
        <w:t>, teda valiaca sa, postupujúca.</w:t>
      </w:r>
    </w:p>
    <w:p w14:paraId="5D1C5F07" w14:textId="77777777" w:rsidR="00A426C6" w:rsidRDefault="00A426C6">
      <w:pPr>
        <w:pStyle w:val="CommentText"/>
        <w:rPr>
          <w:lang w:val="en-US"/>
        </w:rPr>
      </w:pPr>
    </w:p>
    <w:p w14:paraId="24766663" w14:textId="3547725D" w:rsidR="00A426C6" w:rsidRPr="00BD7FBA" w:rsidRDefault="00A426C6">
      <w:pPr>
        <w:pStyle w:val="CommentText"/>
      </w:pPr>
      <w:r>
        <w:rPr>
          <w:lang w:val="en-US"/>
        </w:rPr>
        <w:t>Zistite ako sa vol</w:t>
      </w:r>
      <w:r>
        <w:t>á slabá hašovacia funkcia. Ak chcete, môžete aj opísať je princíp.</w:t>
      </w:r>
    </w:p>
  </w:comment>
  <w:comment w:id="307" w:author="Ján Kľuka" w:date="2015-04-28T23:13:00Z" w:initials="JK">
    <w:p w14:paraId="120DE9CE" w14:textId="3D67216C" w:rsidR="00A426C6" w:rsidRDefault="00A426C6">
      <w:pPr>
        <w:pStyle w:val="CommentText"/>
      </w:pPr>
      <w:r>
        <w:rPr>
          <w:rStyle w:val="CommentReference"/>
        </w:rPr>
        <w:annotationRef/>
      </w:r>
      <w:r>
        <w:t>Rekonštrukcia nepotrebuje všetky informácie, popis zhôd a zmien sa generuje a spracúva postupne.</w:t>
      </w:r>
    </w:p>
  </w:comment>
  <w:comment w:id="361" w:author="Ján Kľuka" w:date="2015-04-29T00:48:00Z" w:initials="JK">
    <w:p w14:paraId="0812A506" w14:textId="77777777" w:rsidR="00A426C6" w:rsidRDefault="00A426C6">
      <w:pPr>
        <w:pStyle w:val="CommentText"/>
      </w:pPr>
      <w:r>
        <w:rPr>
          <w:rStyle w:val="CommentReference"/>
        </w:rPr>
        <w:annotationRef/>
      </w:r>
    </w:p>
    <w:p w14:paraId="672DCBF5" w14:textId="62F66858" w:rsidR="00A426C6" w:rsidRDefault="00A426C6">
      <w:pPr>
        <w:pStyle w:val="CommentText"/>
      </w:pPr>
      <w:r>
        <w:t xml:space="preserve">Keď je to modul, </w:t>
      </w:r>
      <w:r w:rsidRPr="00DA04BC">
        <w:rPr>
          <w:b/>
        </w:rPr>
        <w:t>nie je</w:t>
      </w:r>
      <w:r>
        <w:t xml:space="preserve"> pevnou súčasťou.</w:t>
      </w:r>
    </w:p>
    <w:p w14:paraId="7ED17A99" w14:textId="430ED2FB" w:rsidR="00A426C6" w:rsidRDefault="00A426C6">
      <w:pPr>
        <w:pStyle w:val="CommentText"/>
      </w:pPr>
      <w:r>
        <w:t xml:space="preserve">Po načítaní </w:t>
      </w:r>
      <w:r w:rsidRPr="001445EF">
        <w:rPr>
          <w:b/>
        </w:rPr>
        <w:t>sa stáva súčasťou</w:t>
      </w:r>
      <w:r>
        <w:t xml:space="preserve"> kernelu. Má teda systémové privilégiá, prístup k vnútorným dátovým štruktúram kernelu a k hardvérovým zariadeniam. V záujme bezpečnosti a stability preto nie je vhodné, aby ovládač mohol naprogramovať alebo načítať bežný používateľ.</w:t>
      </w:r>
    </w:p>
  </w:comment>
  <w:comment w:id="379" w:author="Ján Kľuka" w:date="2015-04-29T00:46:00Z" w:initials="JK">
    <w:p w14:paraId="62181F7C" w14:textId="1703952F" w:rsidR="00E055DB" w:rsidRDefault="00E055DB">
      <w:pPr>
        <w:pStyle w:val="CommentText"/>
      </w:pPr>
      <w:r>
        <w:rPr>
          <w:rStyle w:val="CommentReference"/>
        </w:rPr>
        <w:annotationRef/>
      </w:r>
      <w:r>
        <w:t>Treba rozlíšiť aplikáciu, ktorá požaduje súborovú operáciu a aplikáciu, ktorá ju obsluhuje.</w:t>
      </w:r>
    </w:p>
  </w:comment>
  <w:comment w:id="390" w:author="Ján Kľuka" w:date="2015-04-29T00:41:00Z" w:initials="JK">
    <w:p w14:paraId="33FA4FEF" w14:textId="01EE3FE3" w:rsidR="00A426C6" w:rsidRPr="00A426C6" w:rsidRDefault="00A426C6">
      <w:pPr>
        <w:pStyle w:val="CommentText"/>
      </w:pPr>
      <w:r>
        <w:rPr>
          <w:rStyle w:val="CommentReference"/>
        </w:rPr>
        <w:annotationRef/>
      </w:r>
      <w:r>
        <w:t>Toto je trocha zmätočné a duplicitné. Navrhujem vyhodiť. Odkaz na obrázok treba dať už k popisu fungovania FUSE, VFS treba spomenúť ešte skôr. Zoznam POSIXových súborových operácií je lepšie spomenúť pred Výhodami.</w:t>
      </w:r>
    </w:p>
  </w:comment>
  <w:comment w:id="396" w:author="Ján Kľuka" w:date="2015-04-29T00:17:00Z" w:initials="JK">
    <w:p w14:paraId="3169D0AC" w14:textId="77777777" w:rsidR="00A426C6" w:rsidRDefault="00A426C6">
      <w:pPr>
        <w:pStyle w:val="CommentText"/>
      </w:pPr>
      <w:r>
        <w:rPr>
          <w:rStyle w:val="CommentReference"/>
        </w:rPr>
        <w:annotationRef/>
      </w:r>
    </w:p>
    <w:p w14:paraId="3D0C9BE2" w14:textId="68886925" w:rsidR="00A426C6" w:rsidRDefault="00A426C6">
      <w:pPr>
        <w:pStyle w:val="CommentText"/>
      </w:pPr>
      <w:r>
        <w:t>skrátiť, povedzme na:</w:t>
      </w:r>
    </w:p>
    <w:p w14:paraId="4D12E282" w14:textId="77777777" w:rsidR="00A426C6" w:rsidRDefault="00A426C6">
      <w:pPr>
        <w:pStyle w:val="CommentText"/>
      </w:pPr>
    </w:p>
    <w:p w14:paraId="29D01F66" w14:textId="53645C6D" w:rsidR="00A426C6" w:rsidRDefault="00A426C6">
      <w:pPr>
        <w:pStyle w:val="CommentText"/>
      </w:pPr>
      <w:r>
        <w:t>, ktorý umožňuje pripájanie časti súborového systému vzdialeného počítača pomocou protokolu SFTP. SFTP je bezpečný, šifrovaný protokol na prístup k súborom, ktorý podporuje väčšina SSH serverov.</w:t>
      </w:r>
    </w:p>
  </w:comment>
  <w:comment w:id="400" w:author="Ján Kľuka" w:date="2015-04-29T00:49:00Z" w:initials="JK">
    <w:p w14:paraId="7FD164B3" w14:textId="2AC0B257" w:rsidR="00A426C6" w:rsidRPr="00C24051" w:rsidRDefault="00A426C6">
      <w:pPr>
        <w:pStyle w:val="CommentText"/>
        <w:rPr>
          <w:lang w:val="en-US"/>
        </w:rPr>
      </w:pPr>
      <w:r>
        <w:rPr>
          <w:rStyle w:val="CommentReference"/>
        </w:rPr>
        <w:annotationRef/>
      </w:r>
      <w:r>
        <w:t>Tiež skrátiť. Stačí, že sú to ovládače s </w:t>
      </w:r>
      <w:r w:rsidRPr="00E055DB">
        <w:rPr>
          <w:b/>
        </w:rPr>
        <w:t>otvoreným zdrojovým kódom</w:t>
      </w:r>
      <w:bookmarkStart w:id="402" w:name="_GoBack"/>
      <w:bookmarkEnd w:id="402"/>
      <w:r w:rsidR="00E055DB">
        <w:t xml:space="preserve"> (nie open source)</w:t>
      </w:r>
      <w:r>
        <w:t xml:space="preserve"> pre proprietárne súborové systémy Microsoftu NTFS a exFAT, umožňujúce čítanie aj zápis.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38CD4" w14:textId="77777777" w:rsidR="00A426C6" w:rsidRDefault="00A426C6" w:rsidP="008825AB">
      <w:pPr>
        <w:spacing w:after="0" w:line="240" w:lineRule="auto"/>
      </w:pPr>
      <w:r>
        <w:separator/>
      </w:r>
    </w:p>
  </w:endnote>
  <w:endnote w:type="continuationSeparator" w:id="0">
    <w:p w14:paraId="1DA1D615" w14:textId="77777777" w:rsidR="00A426C6" w:rsidRDefault="00A426C6" w:rsidP="0088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angal">
    <w:altName w:val="Times New Roman"/>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40026"/>
      <w:docPartObj>
        <w:docPartGallery w:val="Page Numbers (Bottom of Page)"/>
        <w:docPartUnique/>
      </w:docPartObj>
    </w:sdtPr>
    <w:sdtContent>
      <w:p w14:paraId="34AA2660" w14:textId="77777777" w:rsidR="00A426C6" w:rsidRDefault="00A426C6">
        <w:pPr>
          <w:pStyle w:val="Footer"/>
          <w:jc w:val="right"/>
        </w:pPr>
        <w:r>
          <w:fldChar w:fldCharType="begin"/>
        </w:r>
        <w:r>
          <w:instrText>PAGE   \* MERGEFORMAT</w:instrText>
        </w:r>
        <w:r>
          <w:fldChar w:fldCharType="separate"/>
        </w:r>
        <w:r w:rsidR="00E055DB">
          <w:rPr>
            <w:noProof/>
          </w:rPr>
          <w:t>22</w:t>
        </w:r>
        <w:r>
          <w:fldChar w:fldCharType="end"/>
        </w:r>
      </w:p>
    </w:sdtContent>
  </w:sdt>
  <w:p w14:paraId="7E8F08C3" w14:textId="77777777" w:rsidR="00A426C6" w:rsidRDefault="00A426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362E1" w14:textId="77777777" w:rsidR="00A426C6" w:rsidRDefault="00A426C6" w:rsidP="008825AB">
      <w:pPr>
        <w:spacing w:after="0" w:line="240" w:lineRule="auto"/>
      </w:pPr>
      <w:r>
        <w:separator/>
      </w:r>
    </w:p>
  </w:footnote>
  <w:footnote w:type="continuationSeparator" w:id="0">
    <w:p w14:paraId="39F4359B" w14:textId="77777777" w:rsidR="00A426C6" w:rsidRDefault="00A426C6" w:rsidP="008825AB">
      <w:pPr>
        <w:spacing w:after="0" w:line="240" w:lineRule="auto"/>
      </w:pPr>
      <w:r>
        <w:continuationSeparator/>
      </w:r>
    </w:p>
  </w:footnote>
  <w:footnote w:id="1">
    <w:p w14:paraId="226C43E8" w14:textId="77777777" w:rsidR="00A426C6" w:rsidRDefault="00A426C6">
      <w:pPr>
        <w:pStyle w:val="FootnoteText"/>
      </w:pPr>
      <w:r>
        <w:rPr>
          <w:rStyle w:val="FootnoteReference"/>
        </w:rPr>
        <w:footnoteRef/>
      </w:r>
      <w:r>
        <w:t xml:space="preserve"> </w:t>
      </w:r>
      <w:hyperlink r:id="rId1" w:history="1">
        <w:r w:rsidRPr="009E579B">
          <w:rPr>
            <w:rStyle w:val="Hyperlink"/>
          </w:rPr>
          <w:t>http://www.nongnu.org/rdiff-backup/</w:t>
        </w:r>
      </w:hyperlink>
    </w:p>
  </w:footnote>
  <w:footnote w:id="2">
    <w:p w14:paraId="2E75CF82" w14:textId="77777777" w:rsidR="00A426C6" w:rsidRPr="00F37376" w:rsidRDefault="00A426C6">
      <w:pPr>
        <w:pStyle w:val="FootnoteText"/>
        <w:rPr>
          <w:lang w:val="en-US"/>
          <w:rPrChange w:id="137" w:author="Ján Kľuka" w:date="2015-04-28T15:00:00Z">
            <w:rPr/>
          </w:rPrChange>
        </w:rPr>
      </w:pPr>
      <w:ins w:id="138" w:author="Ján Kľuka" w:date="2015-04-28T15:00:00Z">
        <w:r>
          <w:rPr>
            <w:rStyle w:val="FootnoteReference"/>
          </w:rPr>
          <w:footnoteRef/>
        </w:r>
        <w:r>
          <w:t xml:space="preserve"> </w:t>
        </w:r>
        <w:r>
          <w:rPr>
            <w:lang w:val="en-US"/>
          </w:rPr>
          <w:t>http://git-scm</w:t>
        </w:r>
      </w:ins>
      <w:ins w:id="139" w:author="Ján Kľuka" w:date="2015-04-28T15:01:00Z">
        <w:r>
          <w:rPr>
            <w:lang w:val="en-US"/>
          </w:rPr>
          <w:t>.com</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E8"/>
    <w:multiLevelType w:val="hybridMultilevel"/>
    <w:tmpl w:val="C35C3F3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65E6188"/>
    <w:multiLevelType w:val="hybridMultilevel"/>
    <w:tmpl w:val="F3AEE0A0"/>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2">
    <w:nsid w:val="0B1C5416"/>
    <w:multiLevelType w:val="hybridMultilevel"/>
    <w:tmpl w:val="291692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E1905A3"/>
    <w:multiLevelType w:val="hybridMultilevel"/>
    <w:tmpl w:val="F0BE50F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nsid w:val="0E5334EE"/>
    <w:multiLevelType w:val="hybridMultilevel"/>
    <w:tmpl w:val="F9803932"/>
    <w:lvl w:ilvl="0" w:tplc="041B0001">
      <w:start w:val="1"/>
      <w:numFmt w:val="bullet"/>
      <w:lvlText w:val=""/>
      <w:lvlJc w:val="left"/>
      <w:pPr>
        <w:ind w:left="795" w:hanging="360"/>
      </w:pPr>
      <w:rPr>
        <w:rFonts w:ascii="Symbol" w:hAnsi="Symbol" w:hint="default"/>
      </w:rPr>
    </w:lvl>
    <w:lvl w:ilvl="1" w:tplc="041B0003" w:tentative="1">
      <w:start w:val="1"/>
      <w:numFmt w:val="bullet"/>
      <w:lvlText w:val="o"/>
      <w:lvlJc w:val="left"/>
      <w:pPr>
        <w:ind w:left="1515" w:hanging="360"/>
      </w:pPr>
      <w:rPr>
        <w:rFonts w:ascii="Courier New" w:hAnsi="Courier New" w:cs="Courier New" w:hint="default"/>
      </w:rPr>
    </w:lvl>
    <w:lvl w:ilvl="2" w:tplc="041B0005" w:tentative="1">
      <w:start w:val="1"/>
      <w:numFmt w:val="bullet"/>
      <w:lvlText w:val=""/>
      <w:lvlJc w:val="left"/>
      <w:pPr>
        <w:ind w:left="2235" w:hanging="360"/>
      </w:pPr>
      <w:rPr>
        <w:rFonts w:ascii="Wingdings" w:hAnsi="Wingdings" w:hint="default"/>
      </w:rPr>
    </w:lvl>
    <w:lvl w:ilvl="3" w:tplc="041B0001" w:tentative="1">
      <w:start w:val="1"/>
      <w:numFmt w:val="bullet"/>
      <w:lvlText w:val=""/>
      <w:lvlJc w:val="left"/>
      <w:pPr>
        <w:ind w:left="2955" w:hanging="360"/>
      </w:pPr>
      <w:rPr>
        <w:rFonts w:ascii="Symbol" w:hAnsi="Symbol" w:hint="default"/>
      </w:rPr>
    </w:lvl>
    <w:lvl w:ilvl="4" w:tplc="041B0003" w:tentative="1">
      <w:start w:val="1"/>
      <w:numFmt w:val="bullet"/>
      <w:lvlText w:val="o"/>
      <w:lvlJc w:val="left"/>
      <w:pPr>
        <w:ind w:left="3675" w:hanging="360"/>
      </w:pPr>
      <w:rPr>
        <w:rFonts w:ascii="Courier New" w:hAnsi="Courier New" w:cs="Courier New" w:hint="default"/>
      </w:rPr>
    </w:lvl>
    <w:lvl w:ilvl="5" w:tplc="041B0005" w:tentative="1">
      <w:start w:val="1"/>
      <w:numFmt w:val="bullet"/>
      <w:lvlText w:val=""/>
      <w:lvlJc w:val="left"/>
      <w:pPr>
        <w:ind w:left="4395" w:hanging="360"/>
      </w:pPr>
      <w:rPr>
        <w:rFonts w:ascii="Wingdings" w:hAnsi="Wingdings" w:hint="default"/>
      </w:rPr>
    </w:lvl>
    <w:lvl w:ilvl="6" w:tplc="041B0001" w:tentative="1">
      <w:start w:val="1"/>
      <w:numFmt w:val="bullet"/>
      <w:lvlText w:val=""/>
      <w:lvlJc w:val="left"/>
      <w:pPr>
        <w:ind w:left="5115" w:hanging="360"/>
      </w:pPr>
      <w:rPr>
        <w:rFonts w:ascii="Symbol" w:hAnsi="Symbol" w:hint="default"/>
      </w:rPr>
    </w:lvl>
    <w:lvl w:ilvl="7" w:tplc="041B0003" w:tentative="1">
      <w:start w:val="1"/>
      <w:numFmt w:val="bullet"/>
      <w:lvlText w:val="o"/>
      <w:lvlJc w:val="left"/>
      <w:pPr>
        <w:ind w:left="5835" w:hanging="360"/>
      </w:pPr>
      <w:rPr>
        <w:rFonts w:ascii="Courier New" w:hAnsi="Courier New" w:cs="Courier New" w:hint="default"/>
      </w:rPr>
    </w:lvl>
    <w:lvl w:ilvl="8" w:tplc="041B0005" w:tentative="1">
      <w:start w:val="1"/>
      <w:numFmt w:val="bullet"/>
      <w:lvlText w:val=""/>
      <w:lvlJc w:val="left"/>
      <w:pPr>
        <w:ind w:left="6555" w:hanging="360"/>
      </w:pPr>
      <w:rPr>
        <w:rFonts w:ascii="Wingdings" w:hAnsi="Wingdings" w:hint="default"/>
      </w:rPr>
    </w:lvl>
  </w:abstractNum>
  <w:abstractNum w:abstractNumId="5">
    <w:nsid w:val="1144184C"/>
    <w:multiLevelType w:val="hybridMultilevel"/>
    <w:tmpl w:val="BB647D0E"/>
    <w:lvl w:ilvl="0" w:tplc="041B0001">
      <w:start w:val="1"/>
      <w:numFmt w:val="bullet"/>
      <w:lvlText w:val=""/>
      <w:lvlJc w:val="left"/>
      <w:pPr>
        <w:ind w:left="1560" w:hanging="360"/>
      </w:pPr>
      <w:rPr>
        <w:rFonts w:ascii="Symbol" w:hAnsi="Symbol" w:hint="default"/>
      </w:rPr>
    </w:lvl>
    <w:lvl w:ilvl="1" w:tplc="041B0003" w:tentative="1">
      <w:start w:val="1"/>
      <w:numFmt w:val="bullet"/>
      <w:lvlText w:val="o"/>
      <w:lvlJc w:val="left"/>
      <w:pPr>
        <w:ind w:left="2280" w:hanging="360"/>
      </w:pPr>
      <w:rPr>
        <w:rFonts w:ascii="Courier New" w:hAnsi="Courier New" w:cs="Courier New" w:hint="default"/>
      </w:rPr>
    </w:lvl>
    <w:lvl w:ilvl="2" w:tplc="041B0005" w:tentative="1">
      <w:start w:val="1"/>
      <w:numFmt w:val="bullet"/>
      <w:lvlText w:val=""/>
      <w:lvlJc w:val="left"/>
      <w:pPr>
        <w:ind w:left="3000" w:hanging="360"/>
      </w:pPr>
      <w:rPr>
        <w:rFonts w:ascii="Wingdings" w:hAnsi="Wingdings" w:hint="default"/>
      </w:rPr>
    </w:lvl>
    <w:lvl w:ilvl="3" w:tplc="041B0001" w:tentative="1">
      <w:start w:val="1"/>
      <w:numFmt w:val="bullet"/>
      <w:lvlText w:val=""/>
      <w:lvlJc w:val="left"/>
      <w:pPr>
        <w:ind w:left="3720" w:hanging="360"/>
      </w:pPr>
      <w:rPr>
        <w:rFonts w:ascii="Symbol" w:hAnsi="Symbol" w:hint="default"/>
      </w:rPr>
    </w:lvl>
    <w:lvl w:ilvl="4" w:tplc="041B0003" w:tentative="1">
      <w:start w:val="1"/>
      <w:numFmt w:val="bullet"/>
      <w:lvlText w:val="o"/>
      <w:lvlJc w:val="left"/>
      <w:pPr>
        <w:ind w:left="4440" w:hanging="360"/>
      </w:pPr>
      <w:rPr>
        <w:rFonts w:ascii="Courier New" w:hAnsi="Courier New" w:cs="Courier New" w:hint="default"/>
      </w:rPr>
    </w:lvl>
    <w:lvl w:ilvl="5" w:tplc="041B0005" w:tentative="1">
      <w:start w:val="1"/>
      <w:numFmt w:val="bullet"/>
      <w:lvlText w:val=""/>
      <w:lvlJc w:val="left"/>
      <w:pPr>
        <w:ind w:left="5160" w:hanging="360"/>
      </w:pPr>
      <w:rPr>
        <w:rFonts w:ascii="Wingdings" w:hAnsi="Wingdings" w:hint="default"/>
      </w:rPr>
    </w:lvl>
    <w:lvl w:ilvl="6" w:tplc="041B0001" w:tentative="1">
      <w:start w:val="1"/>
      <w:numFmt w:val="bullet"/>
      <w:lvlText w:val=""/>
      <w:lvlJc w:val="left"/>
      <w:pPr>
        <w:ind w:left="5880" w:hanging="360"/>
      </w:pPr>
      <w:rPr>
        <w:rFonts w:ascii="Symbol" w:hAnsi="Symbol" w:hint="default"/>
      </w:rPr>
    </w:lvl>
    <w:lvl w:ilvl="7" w:tplc="041B0003" w:tentative="1">
      <w:start w:val="1"/>
      <w:numFmt w:val="bullet"/>
      <w:lvlText w:val="o"/>
      <w:lvlJc w:val="left"/>
      <w:pPr>
        <w:ind w:left="6600" w:hanging="360"/>
      </w:pPr>
      <w:rPr>
        <w:rFonts w:ascii="Courier New" w:hAnsi="Courier New" w:cs="Courier New" w:hint="default"/>
      </w:rPr>
    </w:lvl>
    <w:lvl w:ilvl="8" w:tplc="041B0005" w:tentative="1">
      <w:start w:val="1"/>
      <w:numFmt w:val="bullet"/>
      <w:lvlText w:val=""/>
      <w:lvlJc w:val="left"/>
      <w:pPr>
        <w:ind w:left="7320" w:hanging="360"/>
      </w:pPr>
      <w:rPr>
        <w:rFonts w:ascii="Wingdings" w:hAnsi="Wingdings" w:hint="default"/>
      </w:rPr>
    </w:lvl>
  </w:abstractNum>
  <w:abstractNum w:abstractNumId="6">
    <w:nsid w:val="15AC2DF1"/>
    <w:multiLevelType w:val="hybridMultilevel"/>
    <w:tmpl w:val="7FDEE24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667332B"/>
    <w:multiLevelType w:val="hybridMultilevel"/>
    <w:tmpl w:val="832C909A"/>
    <w:lvl w:ilvl="0" w:tplc="041B0001">
      <w:start w:val="1"/>
      <w:numFmt w:val="bullet"/>
      <w:lvlText w:val=""/>
      <w:lvlJc w:val="left"/>
      <w:pPr>
        <w:ind w:left="4080" w:hanging="360"/>
      </w:pPr>
      <w:rPr>
        <w:rFonts w:ascii="Symbol" w:hAnsi="Symbol" w:hint="default"/>
      </w:rPr>
    </w:lvl>
    <w:lvl w:ilvl="1" w:tplc="041B0003" w:tentative="1">
      <w:start w:val="1"/>
      <w:numFmt w:val="bullet"/>
      <w:lvlText w:val="o"/>
      <w:lvlJc w:val="left"/>
      <w:pPr>
        <w:ind w:left="4800" w:hanging="360"/>
      </w:pPr>
      <w:rPr>
        <w:rFonts w:ascii="Courier New" w:hAnsi="Courier New" w:cs="Courier New" w:hint="default"/>
      </w:rPr>
    </w:lvl>
    <w:lvl w:ilvl="2" w:tplc="041B0005" w:tentative="1">
      <w:start w:val="1"/>
      <w:numFmt w:val="bullet"/>
      <w:lvlText w:val=""/>
      <w:lvlJc w:val="left"/>
      <w:pPr>
        <w:ind w:left="5520" w:hanging="360"/>
      </w:pPr>
      <w:rPr>
        <w:rFonts w:ascii="Wingdings" w:hAnsi="Wingdings" w:hint="default"/>
      </w:rPr>
    </w:lvl>
    <w:lvl w:ilvl="3" w:tplc="041B0001" w:tentative="1">
      <w:start w:val="1"/>
      <w:numFmt w:val="bullet"/>
      <w:lvlText w:val=""/>
      <w:lvlJc w:val="left"/>
      <w:pPr>
        <w:ind w:left="6240" w:hanging="360"/>
      </w:pPr>
      <w:rPr>
        <w:rFonts w:ascii="Symbol" w:hAnsi="Symbol" w:hint="default"/>
      </w:rPr>
    </w:lvl>
    <w:lvl w:ilvl="4" w:tplc="041B0003" w:tentative="1">
      <w:start w:val="1"/>
      <w:numFmt w:val="bullet"/>
      <w:lvlText w:val="o"/>
      <w:lvlJc w:val="left"/>
      <w:pPr>
        <w:ind w:left="6960" w:hanging="360"/>
      </w:pPr>
      <w:rPr>
        <w:rFonts w:ascii="Courier New" w:hAnsi="Courier New" w:cs="Courier New" w:hint="default"/>
      </w:rPr>
    </w:lvl>
    <w:lvl w:ilvl="5" w:tplc="041B0005" w:tentative="1">
      <w:start w:val="1"/>
      <w:numFmt w:val="bullet"/>
      <w:lvlText w:val=""/>
      <w:lvlJc w:val="left"/>
      <w:pPr>
        <w:ind w:left="7680" w:hanging="360"/>
      </w:pPr>
      <w:rPr>
        <w:rFonts w:ascii="Wingdings" w:hAnsi="Wingdings" w:hint="default"/>
      </w:rPr>
    </w:lvl>
    <w:lvl w:ilvl="6" w:tplc="041B0001" w:tentative="1">
      <w:start w:val="1"/>
      <w:numFmt w:val="bullet"/>
      <w:lvlText w:val=""/>
      <w:lvlJc w:val="left"/>
      <w:pPr>
        <w:ind w:left="8400" w:hanging="360"/>
      </w:pPr>
      <w:rPr>
        <w:rFonts w:ascii="Symbol" w:hAnsi="Symbol" w:hint="default"/>
      </w:rPr>
    </w:lvl>
    <w:lvl w:ilvl="7" w:tplc="041B0003" w:tentative="1">
      <w:start w:val="1"/>
      <w:numFmt w:val="bullet"/>
      <w:lvlText w:val="o"/>
      <w:lvlJc w:val="left"/>
      <w:pPr>
        <w:ind w:left="9120" w:hanging="360"/>
      </w:pPr>
      <w:rPr>
        <w:rFonts w:ascii="Courier New" w:hAnsi="Courier New" w:cs="Courier New" w:hint="default"/>
      </w:rPr>
    </w:lvl>
    <w:lvl w:ilvl="8" w:tplc="041B0005" w:tentative="1">
      <w:start w:val="1"/>
      <w:numFmt w:val="bullet"/>
      <w:lvlText w:val=""/>
      <w:lvlJc w:val="left"/>
      <w:pPr>
        <w:ind w:left="9840" w:hanging="360"/>
      </w:pPr>
      <w:rPr>
        <w:rFonts w:ascii="Wingdings" w:hAnsi="Wingdings" w:hint="default"/>
      </w:rPr>
    </w:lvl>
  </w:abstractNum>
  <w:abstractNum w:abstractNumId="8">
    <w:nsid w:val="1F0401EC"/>
    <w:multiLevelType w:val="hybridMultilevel"/>
    <w:tmpl w:val="CB26F74A"/>
    <w:lvl w:ilvl="0" w:tplc="041B0001">
      <w:start w:val="1"/>
      <w:numFmt w:val="bullet"/>
      <w:lvlText w:val=""/>
      <w:lvlJc w:val="left"/>
      <w:pPr>
        <w:ind w:left="936" w:hanging="360"/>
      </w:pPr>
      <w:rPr>
        <w:rFonts w:ascii="Symbol" w:hAnsi="Symbol" w:hint="default"/>
      </w:rPr>
    </w:lvl>
    <w:lvl w:ilvl="1" w:tplc="041B0003" w:tentative="1">
      <w:start w:val="1"/>
      <w:numFmt w:val="bullet"/>
      <w:lvlText w:val="o"/>
      <w:lvlJc w:val="left"/>
      <w:pPr>
        <w:ind w:left="1656" w:hanging="360"/>
      </w:pPr>
      <w:rPr>
        <w:rFonts w:ascii="Courier New" w:hAnsi="Courier New" w:cs="Courier New" w:hint="default"/>
      </w:rPr>
    </w:lvl>
    <w:lvl w:ilvl="2" w:tplc="041B0005" w:tentative="1">
      <w:start w:val="1"/>
      <w:numFmt w:val="bullet"/>
      <w:lvlText w:val=""/>
      <w:lvlJc w:val="left"/>
      <w:pPr>
        <w:ind w:left="2376" w:hanging="360"/>
      </w:pPr>
      <w:rPr>
        <w:rFonts w:ascii="Wingdings" w:hAnsi="Wingdings" w:hint="default"/>
      </w:rPr>
    </w:lvl>
    <w:lvl w:ilvl="3" w:tplc="041B0001" w:tentative="1">
      <w:start w:val="1"/>
      <w:numFmt w:val="bullet"/>
      <w:lvlText w:val=""/>
      <w:lvlJc w:val="left"/>
      <w:pPr>
        <w:ind w:left="3096" w:hanging="360"/>
      </w:pPr>
      <w:rPr>
        <w:rFonts w:ascii="Symbol" w:hAnsi="Symbol" w:hint="default"/>
      </w:rPr>
    </w:lvl>
    <w:lvl w:ilvl="4" w:tplc="041B0003" w:tentative="1">
      <w:start w:val="1"/>
      <w:numFmt w:val="bullet"/>
      <w:lvlText w:val="o"/>
      <w:lvlJc w:val="left"/>
      <w:pPr>
        <w:ind w:left="3816" w:hanging="360"/>
      </w:pPr>
      <w:rPr>
        <w:rFonts w:ascii="Courier New" w:hAnsi="Courier New" w:cs="Courier New" w:hint="default"/>
      </w:rPr>
    </w:lvl>
    <w:lvl w:ilvl="5" w:tplc="041B0005" w:tentative="1">
      <w:start w:val="1"/>
      <w:numFmt w:val="bullet"/>
      <w:lvlText w:val=""/>
      <w:lvlJc w:val="left"/>
      <w:pPr>
        <w:ind w:left="4536" w:hanging="360"/>
      </w:pPr>
      <w:rPr>
        <w:rFonts w:ascii="Wingdings" w:hAnsi="Wingdings" w:hint="default"/>
      </w:rPr>
    </w:lvl>
    <w:lvl w:ilvl="6" w:tplc="041B0001" w:tentative="1">
      <w:start w:val="1"/>
      <w:numFmt w:val="bullet"/>
      <w:lvlText w:val=""/>
      <w:lvlJc w:val="left"/>
      <w:pPr>
        <w:ind w:left="5256" w:hanging="360"/>
      </w:pPr>
      <w:rPr>
        <w:rFonts w:ascii="Symbol" w:hAnsi="Symbol" w:hint="default"/>
      </w:rPr>
    </w:lvl>
    <w:lvl w:ilvl="7" w:tplc="041B0003" w:tentative="1">
      <w:start w:val="1"/>
      <w:numFmt w:val="bullet"/>
      <w:lvlText w:val="o"/>
      <w:lvlJc w:val="left"/>
      <w:pPr>
        <w:ind w:left="5976" w:hanging="360"/>
      </w:pPr>
      <w:rPr>
        <w:rFonts w:ascii="Courier New" w:hAnsi="Courier New" w:cs="Courier New" w:hint="default"/>
      </w:rPr>
    </w:lvl>
    <w:lvl w:ilvl="8" w:tplc="041B0005" w:tentative="1">
      <w:start w:val="1"/>
      <w:numFmt w:val="bullet"/>
      <w:lvlText w:val=""/>
      <w:lvlJc w:val="left"/>
      <w:pPr>
        <w:ind w:left="6696" w:hanging="360"/>
      </w:pPr>
      <w:rPr>
        <w:rFonts w:ascii="Wingdings" w:hAnsi="Wingdings" w:hint="default"/>
      </w:rPr>
    </w:lvl>
  </w:abstractNum>
  <w:abstractNum w:abstractNumId="9">
    <w:nsid w:val="200F0ED2"/>
    <w:multiLevelType w:val="hybridMultilevel"/>
    <w:tmpl w:val="8E5AB3A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0">
    <w:nsid w:val="20C55164"/>
    <w:multiLevelType w:val="hybridMultilevel"/>
    <w:tmpl w:val="55AAB410"/>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1">
    <w:nsid w:val="223A47B9"/>
    <w:multiLevelType w:val="hybridMultilevel"/>
    <w:tmpl w:val="DC8C7258"/>
    <w:lvl w:ilvl="0" w:tplc="041B000F">
      <w:start w:val="1"/>
      <w:numFmt w:val="decimal"/>
      <w:lvlText w:val="%1."/>
      <w:lvlJc w:val="left"/>
      <w:pPr>
        <w:ind w:left="360" w:hanging="360"/>
      </w:pPr>
      <w:rPr>
        <w:rFonts w:hint="default"/>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2">
    <w:nsid w:val="28BE2B1E"/>
    <w:multiLevelType w:val="hybridMultilevel"/>
    <w:tmpl w:val="B44A0268"/>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13">
    <w:nsid w:val="29B4089A"/>
    <w:multiLevelType w:val="hybridMultilevel"/>
    <w:tmpl w:val="03808C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nsid w:val="2D695FF3"/>
    <w:multiLevelType w:val="hybridMultilevel"/>
    <w:tmpl w:val="5F0846AE"/>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5">
    <w:nsid w:val="2EA365E5"/>
    <w:multiLevelType w:val="multilevel"/>
    <w:tmpl w:val="041B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BC34DE"/>
    <w:multiLevelType w:val="hybridMultilevel"/>
    <w:tmpl w:val="EF263670"/>
    <w:lvl w:ilvl="0" w:tplc="041B0001">
      <w:start w:val="1"/>
      <w:numFmt w:val="bullet"/>
      <w:lvlText w:val=""/>
      <w:lvlJc w:val="left"/>
      <w:pPr>
        <w:ind w:left="1500" w:hanging="360"/>
      </w:pPr>
      <w:rPr>
        <w:rFonts w:ascii="Symbol" w:hAnsi="Symbol" w:hint="default"/>
      </w:rPr>
    </w:lvl>
    <w:lvl w:ilvl="1" w:tplc="041B0003" w:tentative="1">
      <w:start w:val="1"/>
      <w:numFmt w:val="bullet"/>
      <w:lvlText w:val="o"/>
      <w:lvlJc w:val="left"/>
      <w:pPr>
        <w:ind w:left="2220" w:hanging="360"/>
      </w:pPr>
      <w:rPr>
        <w:rFonts w:ascii="Courier New" w:hAnsi="Courier New" w:cs="Courier New" w:hint="default"/>
      </w:rPr>
    </w:lvl>
    <w:lvl w:ilvl="2" w:tplc="041B0005" w:tentative="1">
      <w:start w:val="1"/>
      <w:numFmt w:val="bullet"/>
      <w:lvlText w:val=""/>
      <w:lvlJc w:val="left"/>
      <w:pPr>
        <w:ind w:left="2940" w:hanging="360"/>
      </w:pPr>
      <w:rPr>
        <w:rFonts w:ascii="Wingdings" w:hAnsi="Wingdings" w:hint="default"/>
      </w:rPr>
    </w:lvl>
    <w:lvl w:ilvl="3" w:tplc="041B0001" w:tentative="1">
      <w:start w:val="1"/>
      <w:numFmt w:val="bullet"/>
      <w:lvlText w:val=""/>
      <w:lvlJc w:val="left"/>
      <w:pPr>
        <w:ind w:left="3660" w:hanging="360"/>
      </w:pPr>
      <w:rPr>
        <w:rFonts w:ascii="Symbol" w:hAnsi="Symbol" w:hint="default"/>
      </w:rPr>
    </w:lvl>
    <w:lvl w:ilvl="4" w:tplc="041B0003" w:tentative="1">
      <w:start w:val="1"/>
      <w:numFmt w:val="bullet"/>
      <w:lvlText w:val="o"/>
      <w:lvlJc w:val="left"/>
      <w:pPr>
        <w:ind w:left="4380" w:hanging="360"/>
      </w:pPr>
      <w:rPr>
        <w:rFonts w:ascii="Courier New" w:hAnsi="Courier New" w:cs="Courier New" w:hint="default"/>
      </w:rPr>
    </w:lvl>
    <w:lvl w:ilvl="5" w:tplc="041B0005" w:tentative="1">
      <w:start w:val="1"/>
      <w:numFmt w:val="bullet"/>
      <w:lvlText w:val=""/>
      <w:lvlJc w:val="left"/>
      <w:pPr>
        <w:ind w:left="5100" w:hanging="360"/>
      </w:pPr>
      <w:rPr>
        <w:rFonts w:ascii="Wingdings" w:hAnsi="Wingdings" w:hint="default"/>
      </w:rPr>
    </w:lvl>
    <w:lvl w:ilvl="6" w:tplc="041B0001" w:tentative="1">
      <w:start w:val="1"/>
      <w:numFmt w:val="bullet"/>
      <w:lvlText w:val=""/>
      <w:lvlJc w:val="left"/>
      <w:pPr>
        <w:ind w:left="5820" w:hanging="360"/>
      </w:pPr>
      <w:rPr>
        <w:rFonts w:ascii="Symbol" w:hAnsi="Symbol" w:hint="default"/>
      </w:rPr>
    </w:lvl>
    <w:lvl w:ilvl="7" w:tplc="041B0003" w:tentative="1">
      <w:start w:val="1"/>
      <w:numFmt w:val="bullet"/>
      <w:lvlText w:val="o"/>
      <w:lvlJc w:val="left"/>
      <w:pPr>
        <w:ind w:left="6540" w:hanging="360"/>
      </w:pPr>
      <w:rPr>
        <w:rFonts w:ascii="Courier New" w:hAnsi="Courier New" w:cs="Courier New" w:hint="default"/>
      </w:rPr>
    </w:lvl>
    <w:lvl w:ilvl="8" w:tplc="041B0005" w:tentative="1">
      <w:start w:val="1"/>
      <w:numFmt w:val="bullet"/>
      <w:lvlText w:val=""/>
      <w:lvlJc w:val="left"/>
      <w:pPr>
        <w:ind w:left="7260" w:hanging="360"/>
      </w:pPr>
      <w:rPr>
        <w:rFonts w:ascii="Wingdings" w:hAnsi="Wingdings" w:hint="default"/>
      </w:rPr>
    </w:lvl>
  </w:abstractNum>
  <w:abstractNum w:abstractNumId="17">
    <w:nsid w:val="3754633A"/>
    <w:multiLevelType w:val="hybridMultilevel"/>
    <w:tmpl w:val="D50845B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8">
    <w:nsid w:val="37EA4DE9"/>
    <w:multiLevelType w:val="hybridMultilevel"/>
    <w:tmpl w:val="4A7E3D4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9">
    <w:nsid w:val="3A145FBA"/>
    <w:multiLevelType w:val="hybridMultilevel"/>
    <w:tmpl w:val="60889508"/>
    <w:lvl w:ilvl="0" w:tplc="041B0001">
      <w:start w:val="1"/>
      <w:numFmt w:val="bullet"/>
      <w:lvlText w:val=""/>
      <w:lvlJc w:val="left"/>
      <w:pPr>
        <w:ind w:left="1080" w:hanging="360"/>
      </w:pPr>
      <w:rPr>
        <w:rFonts w:ascii="Symbol" w:hAnsi="Symbol" w:hint="default"/>
      </w:rPr>
    </w:lvl>
    <w:lvl w:ilvl="1" w:tplc="041B0003">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0">
    <w:nsid w:val="3CF716CC"/>
    <w:multiLevelType w:val="hybridMultilevel"/>
    <w:tmpl w:val="AEB4A76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21">
    <w:nsid w:val="41063636"/>
    <w:multiLevelType w:val="hybridMultilevel"/>
    <w:tmpl w:val="CC5682D8"/>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2">
    <w:nsid w:val="455E72DD"/>
    <w:multiLevelType w:val="hybridMultilevel"/>
    <w:tmpl w:val="D1C04B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01E594F"/>
    <w:multiLevelType w:val="hybridMultilevel"/>
    <w:tmpl w:val="FB42C9B0"/>
    <w:lvl w:ilvl="0" w:tplc="041B0001">
      <w:start w:val="1"/>
      <w:numFmt w:val="bullet"/>
      <w:lvlText w:val=""/>
      <w:lvlJc w:val="left"/>
      <w:pPr>
        <w:ind w:left="2160" w:hanging="360"/>
      </w:pPr>
      <w:rPr>
        <w:rFonts w:ascii="Symbol" w:hAnsi="Symbol"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4">
    <w:nsid w:val="5EDA231D"/>
    <w:multiLevelType w:val="hybridMultilevel"/>
    <w:tmpl w:val="876EEF14"/>
    <w:lvl w:ilvl="0" w:tplc="041B0001">
      <w:start w:val="1"/>
      <w:numFmt w:val="bullet"/>
      <w:lvlText w:val=""/>
      <w:lvlJc w:val="left"/>
      <w:pPr>
        <w:ind w:left="4020" w:hanging="360"/>
      </w:pPr>
      <w:rPr>
        <w:rFonts w:ascii="Symbol" w:hAnsi="Symbol" w:hint="default"/>
      </w:rPr>
    </w:lvl>
    <w:lvl w:ilvl="1" w:tplc="041B0003" w:tentative="1">
      <w:start w:val="1"/>
      <w:numFmt w:val="bullet"/>
      <w:lvlText w:val="o"/>
      <w:lvlJc w:val="left"/>
      <w:pPr>
        <w:ind w:left="4740" w:hanging="360"/>
      </w:pPr>
      <w:rPr>
        <w:rFonts w:ascii="Courier New" w:hAnsi="Courier New" w:cs="Courier New" w:hint="default"/>
      </w:rPr>
    </w:lvl>
    <w:lvl w:ilvl="2" w:tplc="041B0005" w:tentative="1">
      <w:start w:val="1"/>
      <w:numFmt w:val="bullet"/>
      <w:lvlText w:val=""/>
      <w:lvlJc w:val="left"/>
      <w:pPr>
        <w:ind w:left="5460" w:hanging="360"/>
      </w:pPr>
      <w:rPr>
        <w:rFonts w:ascii="Wingdings" w:hAnsi="Wingdings" w:hint="default"/>
      </w:rPr>
    </w:lvl>
    <w:lvl w:ilvl="3" w:tplc="041B0001" w:tentative="1">
      <w:start w:val="1"/>
      <w:numFmt w:val="bullet"/>
      <w:lvlText w:val=""/>
      <w:lvlJc w:val="left"/>
      <w:pPr>
        <w:ind w:left="6180" w:hanging="360"/>
      </w:pPr>
      <w:rPr>
        <w:rFonts w:ascii="Symbol" w:hAnsi="Symbol" w:hint="default"/>
      </w:rPr>
    </w:lvl>
    <w:lvl w:ilvl="4" w:tplc="041B0003" w:tentative="1">
      <w:start w:val="1"/>
      <w:numFmt w:val="bullet"/>
      <w:lvlText w:val="o"/>
      <w:lvlJc w:val="left"/>
      <w:pPr>
        <w:ind w:left="6900" w:hanging="360"/>
      </w:pPr>
      <w:rPr>
        <w:rFonts w:ascii="Courier New" w:hAnsi="Courier New" w:cs="Courier New" w:hint="default"/>
      </w:rPr>
    </w:lvl>
    <w:lvl w:ilvl="5" w:tplc="041B0005" w:tentative="1">
      <w:start w:val="1"/>
      <w:numFmt w:val="bullet"/>
      <w:lvlText w:val=""/>
      <w:lvlJc w:val="left"/>
      <w:pPr>
        <w:ind w:left="7620" w:hanging="360"/>
      </w:pPr>
      <w:rPr>
        <w:rFonts w:ascii="Wingdings" w:hAnsi="Wingdings" w:hint="default"/>
      </w:rPr>
    </w:lvl>
    <w:lvl w:ilvl="6" w:tplc="041B0001" w:tentative="1">
      <w:start w:val="1"/>
      <w:numFmt w:val="bullet"/>
      <w:lvlText w:val=""/>
      <w:lvlJc w:val="left"/>
      <w:pPr>
        <w:ind w:left="8340" w:hanging="360"/>
      </w:pPr>
      <w:rPr>
        <w:rFonts w:ascii="Symbol" w:hAnsi="Symbol" w:hint="default"/>
      </w:rPr>
    </w:lvl>
    <w:lvl w:ilvl="7" w:tplc="041B0003" w:tentative="1">
      <w:start w:val="1"/>
      <w:numFmt w:val="bullet"/>
      <w:lvlText w:val="o"/>
      <w:lvlJc w:val="left"/>
      <w:pPr>
        <w:ind w:left="9060" w:hanging="360"/>
      </w:pPr>
      <w:rPr>
        <w:rFonts w:ascii="Courier New" w:hAnsi="Courier New" w:cs="Courier New" w:hint="default"/>
      </w:rPr>
    </w:lvl>
    <w:lvl w:ilvl="8" w:tplc="041B0005" w:tentative="1">
      <w:start w:val="1"/>
      <w:numFmt w:val="bullet"/>
      <w:lvlText w:val=""/>
      <w:lvlJc w:val="left"/>
      <w:pPr>
        <w:ind w:left="9780" w:hanging="360"/>
      </w:pPr>
      <w:rPr>
        <w:rFonts w:ascii="Wingdings" w:hAnsi="Wingdings" w:hint="default"/>
      </w:rPr>
    </w:lvl>
  </w:abstractNum>
  <w:abstractNum w:abstractNumId="25">
    <w:nsid w:val="5F686CAB"/>
    <w:multiLevelType w:val="hybridMultilevel"/>
    <w:tmpl w:val="32821C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nsid w:val="62215470"/>
    <w:multiLevelType w:val="hybridMultilevel"/>
    <w:tmpl w:val="3B7443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636029B7"/>
    <w:multiLevelType w:val="hybridMultilevel"/>
    <w:tmpl w:val="22AA2534"/>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8">
    <w:nsid w:val="63EC2A78"/>
    <w:multiLevelType w:val="multilevel"/>
    <w:tmpl w:val="5EA69F4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830" w:hanging="576"/>
      </w:pPr>
      <w:rPr>
        <w:sz w:val="28"/>
        <w:szCs w:val="28"/>
      </w:rPr>
    </w:lvl>
    <w:lvl w:ilvl="2">
      <w:start w:val="1"/>
      <w:numFmt w:val="decimal"/>
      <w:pStyle w:val="Heading3"/>
      <w:lvlText w:val="%1.%2.%3"/>
      <w:lvlJc w:val="left"/>
      <w:pPr>
        <w:ind w:left="720" w:hanging="720"/>
      </w:pPr>
      <w:rPr>
        <w:rFonts w:ascii="Times New Roman" w:hAnsi="Times New Roman" w:cs="Times New Roman" w:hint="default"/>
        <w:color w:val="auto"/>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4892806"/>
    <w:multiLevelType w:val="hybridMultilevel"/>
    <w:tmpl w:val="473E9B4A"/>
    <w:lvl w:ilvl="0" w:tplc="041B0001">
      <w:start w:val="1"/>
      <w:numFmt w:val="bullet"/>
      <w:lvlText w:val=""/>
      <w:lvlJc w:val="left"/>
      <w:pPr>
        <w:ind w:left="1296" w:hanging="360"/>
      </w:pPr>
      <w:rPr>
        <w:rFonts w:ascii="Symbol" w:hAnsi="Symbol" w:hint="default"/>
      </w:rPr>
    </w:lvl>
    <w:lvl w:ilvl="1" w:tplc="041B0003" w:tentative="1">
      <w:start w:val="1"/>
      <w:numFmt w:val="bullet"/>
      <w:lvlText w:val="o"/>
      <w:lvlJc w:val="left"/>
      <w:pPr>
        <w:ind w:left="2016" w:hanging="360"/>
      </w:pPr>
      <w:rPr>
        <w:rFonts w:ascii="Courier New" w:hAnsi="Courier New" w:cs="Courier New" w:hint="default"/>
      </w:rPr>
    </w:lvl>
    <w:lvl w:ilvl="2" w:tplc="041B0005" w:tentative="1">
      <w:start w:val="1"/>
      <w:numFmt w:val="bullet"/>
      <w:lvlText w:val=""/>
      <w:lvlJc w:val="left"/>
      <w:pPr>
        <w:ind w:left="2736" w:hanging="360"/>
      </w:pPr>
      <w:rPr>
        <w:rFonts w:ascii="Wingdings" w:hAnsi="Wingdings" w:hint="default"/>
      </w:rPr>
    </w:lvl>
    <w:lvl w:ilvl="3" w:tplc="041B0001" w:tentative="1">
      <w:start w:val="1"/>
      <w:numFmt w:val="bullet"/>
      <w:lvlText w:val=""/>
      <w:lvlJc w:val="left"/>
      <w:pPr>
        <w:ind w:left="3456" w:hanging="360"/>
      </w:pPr>
      <w:rPr>
        <w:rFonts w:ascii="Symbol" w:hAnsi="Symbol" w:hint="default"/>
      </w:rPr>
    </w:lvl>
    <w:lvl w:ilvl="4" w:tplc="041B0003" w:tentative="1">
      <w:start w:val="1"/>
      <w:numFmt w:val="bullet"/>
      <w:lvlText w:val="o"/>
      <w:lvlJc w:val="left"/>
      <w:pPr>
        <w:ind w:left="4176" w:hanging="360"/>
      </w:pPr>
      <w:rPr>
        <w:rFonts w:ascii="Courier New" w:hAnsi="Courier New" w:cs="Courier New" w:hint="default"/>
      </w:rPr>
    </w:lvl>
    <w:lvl w:ilvl="5" w:tplc="041B0005" w:tentative="1">
      <w:start w:val="1"/>
      <w:numFmt w:val="bullet"/>
      <w:lvlText w:val=""/>
      <w:lvlJc w:val="left"/>
      <w:pPr>
        <w:ind w:left="4896" w:hanging="360"/>
      </w:pPr>
      <w:rPr>
        <w:rFonts w:ascii="Wingdings" w:hAnsi="Wingdings" w:hint="default"/>
      </w:rPr>
    </w:lvl>
    <w:lvl w:ilvl="6" w:tplc="041B0001" w:tentative="1">
      <w:start w:val="1"/>
      <w:numFmt w:val="bullet"/>
      <w:lvlText w:val=""/>
      <w:lvlJc w:val="left"/>
      <w:pPr>
        <w:ind w:left="5616" w:hanging="360"/>
      </w:pPr>
      <w:rPr>
        <w:rFonts w:ascii="Symbol" w:hAnsi="Symbol" w:hint="default"/>
      </w:rPr>
    </w:lvl>
    <w:lvl w:ilvl="7" w:tplc="041B0003" w:tentative="1">
      <w:start w:val="1"/>
      <w:numFmt w:val="bullet"/>
      <w:lvlText w:val="o"/>
      <w:lvlJc w:val="left"/>
      <w:pPr>
        <w:ind w:left="6336" w:hanging="360"/>
      </w:pPr>
      <w:rPr>
        <w:rFonts w:ascii="Courier New" w:hAnsi="Courier New" w:cs="Courier New" w:hint="default"/>
      </w:rPr>
    </w:lvl>
    <w:lvl w:ilvl="8" w:tplc="041B0005" w:tentative="1">
      <w:start w:val="1"/>
      <w:numFmt w:val="bullet"/>
      <w:lvlText w:val=""/>
      <w:lvlJc w:val="left"/>
      <w:pPr>
        <w:ind w:left="7056" w:hanging="360"/>
      </w:pPr>
      <w:rPr>
        <w:rFonts w:ascii="Wingdings" w:hAnsi="Wingdings" w:hint="default"/>
      </w:rPr>
    </w:lvl>
  </w:abstractNum>
  <w:abstractNum w:abstractNumId="30">
    <w:nsid w:val="66436177"/>
    <w:multiLevelType w:val="hybridMultilevel"/>
    <w:tmpl w:val="C42EB8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8"/>
  </w:num>
  <w:num w:numId="2">
    <w:abstractNumId w:val="0"/>
  </w:num>
  <w:num w:numId="3">
    <w:abstractNumId w:val="4"/>
  </w:num>
  <w:num w:numId="4">
    <w:abstractNumId w:val="15"/>
  </w:num>
  <w:num w:numId="5">
    <w:abstractNumId w:val="12"/>
  </w:num>
  <w:num w:numId="6">
    <w:abstractNumId w:val="22"/>
  </w:num>
  <w:num w:numId="7">
    <w:abstractNumId w:val="6"/>
  </w:num>
  <w:num w:numId="8">
    <w:abstractNumId w:val="29"/>
  </w:num>
  <w:num w:numId="9">
    <w:abstractNumId w:val="8"/>
  </w:num>
  <w:num w:numId="10">
    <w:abstractNumId w:val="25"/>
  </w:num>
  <w:num w:numId="11">
    <w:abstractNumId w:val="30"/>
  </w:num>
  <w:num w:numId="12">
    <w:abstractNumId w:val="19"/>
  </w:num>
  <w:num w:numId="13">
    <w:abstractNumId w:val="20"/>
  </w:num>
  <w:num w:numId="14">
    <w:abstractNumId w:val="13"/>
  </w:num>
  <w:num w:numId="15">
    <w:abstractNumId w:val="11"/>
  </w:num>
  <w:num w:numId="16">
    <w:abstractNumId w:val="26"/>
  </w:num>
  <w:num w:numId="17">
    <w:abstractNumId w:val="17"/>
  </w:num>
  <w:num w:numId="18">
    <w:abstractNumId w:val="18"/>
  </w:num>
  <w:num w:numId="19">
    <w:abstractNumId w:val="23"/>
  </w:num>
  <w:num w:numId="20">
    <w:abstractNumId w:val="3"/>
  </w:num>
  <w:num w:numId="21">
    <w:abstractNumId w:val="9"/>
  </w:num>
  <w:num w:numId="22">
    <w:abstractNumId w:val="5"/>
  </w:num>
  <w:num w:numId="23">
    <w:abstractNumId w:val="27"/>
  </w:num>
  <w:num w:numId="24">
    <w:abstractNumId w:val="14"/>
  </w:num>
  <w:num w:numId="25">
    <w:abstractNumId w:val="2"/>
  </w:num>
  <w:num w:numId="26">
    <w:abstractNumId w:val="10"/>
  </w:num>
  <w:num w:numId="27">
    <w:abstractNumId w:val="21"/>
  </w:num>
  <w:num w:numId="28">
    <w:abstractNumId w:val="16"/>
  </w:num>
  <w:num w:numId="29">
    <w:abstractNumId w:val="7"/>
  </w:num>
  <w:num w:numId="30">
    <w:abstractNumId w:val="24"/>
  </w:num>
  <w:num w:numId="3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01C"/>
    <w:rsid w:val="00000360"/>
    <w:rsid w:val="0000134C"/>
    <w:rsid w:val="00002116"/>
    <w:rsid w:val="000041C9"/>
    <w:rsid w:val="0000436A"/>
    <w:rsid w:val="00007AE8"/>
    <w:rsid w:val="00007EEF"/>
    <w:rsid w:val="00011858"/>
    <w:rsid w:val="00011CC2"/>
    <w:rsid w:val="0001208E"/>
    <w:rsid w:val="000125CA"/>
    <w:rsid w:val="000136DC"/>
    <w:rsid w:val="000139EE"/>
    <w:rsid w:val="00016148"/>
    <w:rsid w:val="000164D7"/>
    <w:rsid w:val="00020B73"/>
    <w:rsid w:val="00020EA9"/>
    <w:rsid w:val="000219DC"/>
    <w:rsid w:val="000229C7"/>
    <w:rsid w:val="00024C21"/>
    <w:rsid w:val="00024ECC"/>
    <w:rsid w:val="000302B8"/>
    <w:rsid w:val="00032BD4"/>
    <w:rsid w:val="00034B8F"/>
    <w:rsid w:val="00035E7A"/>
    <w:rsid w:val="00037179"/>
    <w:rsid w:val="00037D26"/>
    <w:rsid w:val="000451BA"/>
    <w:rsid w:val="0004574C"/>
    <w:rsid w:val="0005026B"/>
    <w:rsid w:val="0005081D"/>
    <w:rsid w:val="00050837"/>
    <w:rsid w:val="00051B8B"/>
    <w:rsid w:val="0005360A"/>
    <w:rsid w:val="000541F9"/>
    <w:rsid w:val="00055DBD"/>
    <w:rsid w:val="00055E45"/>
    <w:rsid w:val="00055EE6"/>
    <w:rsid w:val="00057AC7"/>
    <w:rsid w:val="00061542"/>
    <w:rsid w:val="00062C0D"/>
    <w:rsid w:val="00065C57"/>
    <w:rsid w:val="00070E22"/>
    <w:rsid w:val="00071DF6"/>
    <w:rsid w:val="00075254"/>
    <w:rsid w:val="0007705D"/>
    <w:rsid w:val="00077595"/>
    <w:rsid w:val="00077C26"/>
    <w:rsid w:val="0008048F"/>
    <w:rsid w:val="00080777"/>
    <w:rsid w:val="0008092D"/>
    <w:rsid w:val="000825DB"/>
    <w:rsid w:val="00083042"/>
    <w:rsid w:val="00084154"/>
    <w:rsid w:val="0008590F"/>
    <w:rsid w:val="00087617"/>
    <w:rsid w:val="000924A0"/>
    <w:rsid w:val="00092DC2"/>
    <w:rsid w:val="00094908"/>
    <w:rsid w:val="0009553B"/>
    <w:rsid w:val="00097DB8"/>
    <w:rsid w:val="000A36D3"/>
    <w:rsid w:val="000A46F3"/>
    <w:rsid w:val="000A6461"/>
    <w:rsid w:val="000B1915"/>
    <w:rsid w:val="000B30E7"/>
    <w:rsid w:val="000B3D14"/>
    <w:rsid w:val="000B5983"/>
    <w:rsid w:val="000B59C3"/>
    <w:rsid w:val="000B6661"/>
    <w:rsid w:val="000C1453"/>
    <w:rsid w:val="000C3157"/>
    <w:rsid w:val="000C52C8"/>
    <w:rsid w:val="000D1FBB"/>
    <w:rsid w:val="000D4B56"/>
    <w:rsid w:val="000D4F08"/>
    <w:rsid w:val="000D5688"/>
    <w:rsid w:val="000D6D71"/>
    <w:rsid w:val="000D70E8"/>
    <w:rsid w:val="000E0E79"/>
    <w:rsid w:val="000E39E3"/>
    <w:rsid w:val="000E4A92"/>
    <w:rsid w:val="000E5281"/>
    <w:rsid w:val="000E6079"/>
    <w:rsid w:val="000E7EB9"/>
    <w:rsid w:val="000F1110"/>
    <w:rsid w:val="000F1580"/>
    <w:rsid w:val="000F191E"/>
    <w:rsid w:val="000F3C1D"/>
    <w:rsid w:val="000F7344"/>
    <w:rsid w:val="000F7566"/>
    <w:rsid w:val="00100F5F"/>
    <w:rsid w:val="00101769"/>
    <w:rsid w:val="00107941"/>
    <w:rsid w:val="00110DC3"/>
    <w:rsid w:val="001117C2"/>
    <w:rsid w:val="001121B8"/>
    <w:rsid w:val="0011268B"/>
    <w:rsid w:val="00112D75"/>
    <w:rsid w:val="00113EE6"/>
    <w:rsid w:val="00115500"/>
    <w:rsid w:val="00120467"/>
    <w:rsid w:val="00120602"/>
    <w:rsid w:val="001226FD"/>
    <w:rsid w:val="001237F6"/>
    <w:rsid w:val="00123DFD"/>
    <w:rsid w:val="0012435F"/>
    <w:rsid w:val="0012502A"/>
    <w:rsid w:val="001317C2"/>
    <w:rsid w:val="00131B8B"/>
    <w:rsid w:val="00133358"/>
    <w:rsid w:val="0013373B"/>
    <w:rsid w:val="0013559D"/>
    <w:rsid w:val="00137206"/>
    <w:rsid w:val="001376DB"/>
    <w:rsid w:val="001401E6"/>
    <w:rsid w:val="00141141"/>
    <w:rsid w:val="001445EF"/>
    <w:rsid w:val="001448C5"/>
    <w:rsid w:val="00145C44"/>
    <w:rsid w:val="00146E6B"/>
    <w:rsid w:val="0014762E"/>
    <w:rsid w:val="00147E2E"/>
    <w:rsid w:val="00154787"/>
    <w:rsid w:val="00156660"/>
    <w:rsid w:val="00157942"/>
    <w:rsid w:val="00157F6D"/>
    <w:rsid w:val="00160B52"/>
    <w:rsid w:val="00160EA3"/>
    <w:rsid w:val="00161345"/>
    <w:rsid w:val="00161A5F"/>
    <w:rsid w:val="00161C35"/>
    <w:rsid w:val="00165972"/>
    <w:rsid w:val="001677F3"/>
    <w:rsid w:val="00167E9C"/>
    <w:rsid w:val="00170CFD"/>
    <w:rsid w:val="001722C4"/>
    <w:rsid w:val="00173265"/>
    <w:rsid w:val="00175A29"/>
    <w:rsid w:val="00175A30"/>
    <w:rsid w:val="00181542"/>
    <w:rsid w:val="00183DF1"/>
    <w:rsid w:val="001862C1"/>
    <w:rsid w:val="00187184"/>
    <w:rsid w:val="00190714"/>
    <w:rsid w:val="00191599"/>
    <w:rsid w:val="00192543"/>
    <w:rsid w:val="00192821"/>
    <w:rsid w:val="00195A3C"/>
    <w:rsid w:val="001969DB"/>
    <w:rsid w:val="001A0B7F"/>
    <w:rsid w:val="001A245C"/>
    <w:rsid w:val="001A289A"/>
    <w:rsid w:val="001A2B3B"/>
    <w:rsid w:val="001A4DBF"/>
    <w:rsid w:val="001A6F0D"/>
    <w:rsid w:val="001A7807"/>
    <w:rsid w:val="001B3DA6"/>
    <w:rsid w:val="001B59B1"/>
    <w:rsid w:val="001B5E10"/>
    <w:rsid w:val="001C0725"/>
    <w:rsid w:val="001C17F7"/>
    <w:rsid w:val="001C2625"/>
    <w:rsid w:val="001C37E7"/>
    <w:rsid w:val="001C38E9"/>
    <w:rsid w:val="001C530F"/>
    <w:rsid w:val="001C5832"/>
    <w:rsid w:val="001C6CF2"/>
    <w:rsid w:val="001C75FA"/>
    <w:rsid w:val="001C7CC4"/>
    <w:rsid w:val="001D1286"/>
    <w:rsid w:val="001D346C"/>
    <w:rsid w:val="001D35C9"/>
    <w:rsid w:val="001D3CA4"/>
    <w:rsid w:val="001D4E71"/>
    <w:rsid w:val="001D50D4"/>
    <w:rsid w:val="001D6FD6"/>
    <w:rsid w:val="001D6FEE"/>
    <w:rsid w:val="001E23F5"/>
    <w:rsid w:val="001E4A95"/>
    <w:rsid w:val="001E5C2B"/>
    <w:rsid w:val="001E6209"/>
    <w:rsid w:val="001F11CA"/>
    <w:rsid w:val="001F2439"/>
    <w:rsid w:val="001F3811"/>
    <w:rsid w:val="001F5944"/>
    <w:rsid w:val="00200B8F"/>
    <w:rsid w:val="00201C8D"/>
    <w:rsid w:val="0020461B"/>
    <w:rsid w:val="00205964"/>
    <w:rsid w:val="002074E5"/>
    <w:rsid w:val="00211887"/>
    <w:rsid w:val="00211D81"/>
    <w:rsid w:val="0021243A"/>
    <w:rsid w:val="00212C6A"/>
    <w:rsid w:val="00213A63"/>
    <w:rsid w:val="00213F50"/>
    <w:rsid w:val="002142D2"/>
    <w:rsid w:val="0021489E"/>
    <w:rsid w:val="0022005B"/>
    <w:rsid w:val="002220B7"/>
    <w:rsid w:val="002239F9"/>
    <w:rsid w:val="002248EF"/>
    <w:rsid w:val="0022627D"/>
    <w:rsid w:val="00231ADF"/>
    <w:rsid w:val="00232582"/>
    <w:rsid w:val="0023547F"/>
    <w:rsid w:val="00235853"/>
    <w:rsid w:val="00235D0F"/>
    <w:rsid w:val="002369D4"/>
    <w:rsid w:val="00243B23"/>
    <w:rsid w:val="00244D33"/>
    <w:rsid w:val="00246727"/>
    <w:rsid w:val="002468EB"/>
    <w:rsid w:val="00253713"/>
    <w:rsid w:val="00253E57"/>
    <w:rsid w:val="00254299"/>
    <w:rsid w:val="00254786"/>
    <w:rsid w:val="00255E65"/>
    <w:rsid w:val="00257551"/>
    <w:rsid w:val="002608BF"/>
    <w:rsid w:val="00262C2C"/>
    <w:rsid w:val="002652EF"/>
    <w:rsid w:val="00265629"/>
    <w:rsid w:val="00267F33"/>
    <w:rsid w:val="0027041D"/>
    <w:rsid w:val="00274E33"/>
    <w:rsid w:val="0028082A"/>
    <w:rsid w:val="00280A0F"/>
    <w:rsid w:val="0028113A"/>
    <w:rsid w:val="0028366B"/>
    <w:rsid w:val="002843C6"/>
    <w:rsid w:val="00284821"/>
    <w:rsid w:val="002848A0"/>
    <w:rsid w:val="0028498F"/>
    <w:rsid w:val="002864D5"/>
    <w:rsid w:val="0028709D"/>
    <w:rsid w:val="00291971"/>
    <w:rsid w:val="00292314"/>
    <w:rsid w:val="002926B6"/>
    <w:rsid w:val="0029340D"/>
    <w:rsid w:val="0029600D"/>
    <w:rsid w:val="002A0215"/>
    <w:rsid w:val="002A223B"/>
    <w:rsid w:val="002A25B3"/>
    <w:rsid w:val="002A28F2"/>
    <w:rsid w:val="002A2A33"/>
    <w:rsid w:val="002A3E55"/>
    <w:rsid w:val="002A4E32"/>
    <w:rsid w:val="002A6966"/>
    <w:rsid w:val="002A6E6B"/>
    <w:rsid w:val="002B162C"/>
    <w:rsid w:val="002B3369"/>
    <w:rsid w:val="002B38F6"/>
    <w:rsid w:val="002B6CF1"/>
    <w:rsid w:val="002C064A"/>
    <w:rsid w:val="002C4C26"/>
    <w:rsid w:val="002C664B"/>
    <w:rsid w:val="002C7586"/>
    <w:rsid w:val="002D33B6"/>
    <w:rsid w:val="002D3F3D"/>
    <w:rsid w:val="002D5B08"/>
    <w:rsid w:val="002D7236"/>
    <w:rsid w:val="002E0DBF"/>
    <w:rsid w:val="002E2669"/>
    <w:rsid w:val="002F0BA3"/>
    <w:rsid w:val="002F4320"/>
    <w:rsid w:val="002F7C03"/>
    <w:rsid w:val="00300030"/>
    <w:rsid w:val="00304250"/>
    <w:rsid w:val="00304378"/>
    <w:rsid w:val="00307B93"/>
    <w:rsid w:val="00310757"/>
    <w:rsid w:val="003113BF"/>
    <w:rsid w:val="0031198A"/>
    <w:rsid w:val="00314DDB"/>
    <w:rsid w:val="003158E7"/>
    <w:rsid w:val="0031591B"/>
    <w:rsid w:val="003207F7"/>
    <w:rsid w:val="003249CD"/>
    <w:rsid w:val="00324D98"/>
    <w:rsid w:val="00325AB4"/>
    <w:rsid w:val="00327D8E"/>
    <w:rsid w:val="0033141D"/>
    <w:rsid w:val="003340F6"/>
    <w:rsid w:val="0033415A"/>
    <w:rsid w:val="00334EBC"/>
    <w:rsid w:val="00340681"/>
    <w:rsid w:val="003440F9"/>
    <w:rsid w:val="00344A1B"/>
    <w:rsid w:val="00344EAC"/>
    <w:rsid w:val="00347D05"/>
    <w:rsid w:val="003504F4"/>
    <w:rsid w:val="00350570"/>
    <w:rsid w:val="003505FA"/>
    <w:rsid w:val="00350B42"/>
    <w:rsid w:val="003520AC"/>
    <w:rsid w:val="003523FB"/>
    <w:rsid w:val="003540B3"/>
    <w:rsid w:val="0035418F"/>
    <w:rsid w:val="00354AEA"/>
    <w:rsid w:val="003566A5"/>
    <w:rsid w:val="00360B10"/>
    <w:rsid w:val="00360F5B"/>
    <w:rsid w:val="00362161"/>
    <w:rsid w:val="00363876"/>
    <w:rsid w:val="003649A6"/>
    <w:rsid w:val="00365291"/>
    <w:rsid w:val="00365DC2"/>
    <w:rsid w:val="00366AA1"/>
    <w:rsid w:val="003675E4"/>
    <w:rsid w:val="00372566"/>
    <w:rsid w:val="003735B8"/>
    <w:rsid w:val="0037519A"/>
    <w:rsid w:val="00375217"/>
    <w:rsid w:val="003753BA"/>
    <w:rsid w:val="00375E66"/>
    <w:rsid w:val="003763D0"/>
    <w:rsid w:val="00376E8C"/>
    <w:rsid w:val="00377A03"/>
    <w:rsid w:val="003811F6"/>
    <w:rsid w:val="00381437"/>
    <w:rsid w:val="00384C61"/>
    <w:rsid w:val="0038589A"/>
    <w:rsid w:val="00385DF4"/>
    <w:rsid w:val="00385F90"/>
    <w:rsid w:val="0038609D"/>
    <w:rsid w:val="00386690"/>
    <w:rsid w:val="00390403"/>
    <w:rsid w:val="00390DC0"/>
    <w:rsid w:val="003919A1"/>
    <w:rsid w:val="00392FA3"/>
    <w:rsid w:val="003951A9"/>
    <w:rsid w:val="003A1DC4"/>
    <w:rsid w:val="003A2762"/>
    <w:rsid w:val="003A47B5"/>
    <w:rsid w:val="003A5E80"/>
    <w:rsid w:val="003A6F37"/>
    <w:rsid w:val="003B0500"/>
    <w:rsid w:val="003B0FFA"/>
    <w:rsid w:val="003B1674"/>
    <w:rsid w:val="003B3868"/>
    <w:rsid w:val="003B41C2"/>
    <w:rsid w:val="003B5A50"/>
    <w:rsid w:val="003B5E3B"/>
    <w:rsid w:val="003B6003"/>
    <w:rsid w:val="003B78F8"/>
    <w:rsid w:val="003B7E42"/>
    <w:rsid w:val="003C0030"/>
    <w:rsid w:val="003C1300"/>
    <w:rsid w:val="003C2A5B"/>
    <w:rsid w:val="003C32EA"/>
    <w:rsid w:val="003C4602"/>
    <w:rsid w:val="003C4931"/>
    <w:rsid w:val="003C5DC1"/>
    <w:rsid w:val="003C746E"/>
    <w:rsid w:val="003C7C87"/>
    <w:rsid w:val="003D0036"/>
    <w:rsid w:val="003D01E4"/>
    <w:rsid w:val="003D0F6F"/>
    <w:rsid w:val="003D195E"/>
    <w:rsid w:val="003D63BB"/>
    <w:rsid w:val="003D66B1"/>
    <w:rsid w:val="003D7A0E"/>
    <w:rsid w:val="003E63CF"/>
    <w:rsid w:val="003E68B5"/>
    <w:rsid w:val="003F0AE9"/>
    <w:rsid w:val="003F0D86"/>
    <w:rsid w:val="003F206E"/>
    <w:rsid w:val="003F2524"/>
    <w:rsid w:val="003F3192"/>
    <w:rsid w:val="003F6208"/>
    <w:rsid w:val="00400C13"/>
    <w:rsid w:val="00401213"/>
    <w:rsid w:val="00403A4C"/>
    <w:rsid w:val="00403FF0"/>
    <w:rsid w:val="0040477B"/>
    <w:rsid w:val="004048EB"/>
    <w:rsid w:val="00407231"/>
    <w:rsid w:val="00412E60"/>
    <w:rsid w:val="00417AB9"/>
    <w:rsid w:val="00421F4D"/>
    <w:rsid w:val="004235E7"/>
    <w:rsid w:val="00425C98"/>
    <w:rsid w:val="00430E6A"/>
    <w:rsid w:val="00431394"/>
    <w:rsid w:val="00436EDB"/>
    <w:rsid w:val="00441475"/>
    <w:rsid w:val="004423E6"/>
    <w:rsid w:val="00442560"/>
    <w:rsid w:val="004466EB"/>
    <w:rsid w:val="00451879"/>
    <w:rsid w:val="00451CB1"/>
    <w:rsid w:val="00453235"/>
    <w:rsid w:val="004533AD"/>
    <w:rsid w:val="00455FED"/>
    <w:rsid w:val="00457D70"/>
    <w:rsid w:val="004600E2"/>
    <w:rsid w:val="00460C86"/>
    <w:rsid w:val="00463A6A"/>
    <w:rsid w:val="00466329"/>
    <w:rsid w:val="00467345"/>
    <w:rsid w:val="004707D7"/>
    <w:rsid w:val="00471EFC"/>
    <w:rsid w:val="00474C7E"/>
    <w:rsid w:val="00475553"/>
    <w:rsid w:val="004767A4"/>
    <w:rsid w:val="00477BC0"/>
    <w:rsid w:val="00480146"/>
    <w:rsid w:val="00480D86"/>
    <w:rsid w:val="004824C3"/>
    <w:rsid w:val="00487BF0"/>
    <w:rsid w:val="0049069E"/>
    <w:rsid w:val="00490B6A"/>
    <w:rsid w:val="00490CC0"/>
    <w:rsid w:val="004916CB"/>
    <w:rsid w:val="00492917"/>
    <w:rsid w:val="004934CC"/>
    <w:rsid w:val="00493B8A"/>
    <w:rsid w:val="00494385"/>
    <w:rsid w:val="00495BC9"/>
    <w:rsid w:val="00495BD8"/>
    <w:rsid w:val="00495D1B"/>
    <w:rsid w:val="00496579"/>
    <w:rsid w:val="0049745A"/>
    <w:rsid w:val="004A01F9"/>
    <w:rsid w:val="004A0343"/>
    <w:rsid w:val="004A0479"/>
    <w:rsid w:val="004A22A0"/>
    <w:rsid w:val="004A4459"/>
    <w:rsid w:val="004A4928"/>
    <w:rsid w:val="004A4DEC"/>
    <w:rsid w:val="004A609B"/>
    <w:rsid w:val="004A6DBE"/>
    <w:rsid w:val="004A6EE0"/>
    <w:rsid w:val="004B061D"/>
    <w:rsid w:val="004B094B"/>
    <w:rsid w:val="004B208A"/>
    <w:rsid w:val="004B294B"/>
    <w:rsid w:val="004B38F9"/>
    <w:rsid w:val="004B3A40"/>
    <w:rsid w:val="004B4FC4"/>
    <w:rsid w:val="004B649C"/>
    <w:rsid w:val="004B730E"/>
    <w:rsid w:val="004B74C0"/>
    <w:rsid w:val="004C046F"/>
    <w:rsid w:val="004C12A8"/>
    <w:rsid w:val="004C2EC6"/>
    <w:rsid w:val="004C31F0"/>
    <w:rsid w:val="004C38DC"/>
    <w:rsid w:val="004C4A38"/>
    <w:rsid w:val="004C5011"/>
    <w:rsid w:val="004C7E0B"/>
    <w:rsid w:val="004C7E47"/>
    <w:rsid w:val="004D344D"/>
    <w:rsid w:val="004D3DDF"/>
    <w:rsid w:val="004D3E2F"/>
    <w:rsid w:val="004E24A7"/>
    <w:rsid w:val="004E4FA1"/>
    <w:rsid w:val="004E687B"/>
    <w:rsid w:val="004E711A"/>
    <w:rsid w:val="004F0CBB"/>
    <w:rsid w:val="004F0F55"/>
    <w:rsid w:val="004F181B"/>
    <w:rsid w:val="00500318"/>
    <w:rsid w:val="00501F92"/>
    <w:rsid w:val="00503AB1"/>
    <w:rsid w:val="00505AEB"/>
    <w:rsid w:val="00506713"/>
    <w:rsid w:val="0051083B"/>
    <w:rsid w:val="00510FF2"/>
    <w:rsid w:val="00512030"/>
    <w:rsid w:val="005133AF"/>
    <w:rsid w:val="00513697"/>
    <w:rsid w:val="00514B14"/>
    <w:rsid w:val="0051564B"/>
    <w:rsid w:val="00516706"/>
    <w:rsid w:val="00516752"/>
    <w:rsid w:val="00517D82"/>
    <w:rsid w:val="00522035"/>
    <w:rsid w:val="00522E6B"/>
    <w:rsid w:val="00523C63"/>
    <w:rsid w:val="005258FE"/>
    <w:rsid w:val="00525E04"/>
    <w:rsid w:val="00526B59"/>
    <w:rsid w:val="00526D60"/>
    <w:rsid w:val="00527450"/>
    <w:rsid w:val="00530CAF"/>
    <w:rsid w:val="00531F8D"/>
    <w:rsid w:val="00532D58"/>
    <w:rsid w:val="00532E16"/>
    <w:rsid w:val="00533E97"/>
    <w:rsid w:val="005354C5"/>
    <w:rsid w:val="00536787"/>
    <w:rsid w:val="00540838"/>
    <w:rsid w:val="00541690"/>
    <w:rsid w:val="00542974"/>
    <w:rsid w:val="005441EB"/>
    <w:rsid w:val="00546950"/>
    <w:rsid w:val="00547F5E"/>
    <w:rsid w:val="00551504"/>
    <w:rsid w:val="00553534"/>
    <w:rsid w:val="005565C3"/>
    <w:rsid w:val="005621F5"/>
    <w:rsid w:val="00565316"/>
    <w:rsid w:val="00567078"/>
    <w:rsid w:val="0056752A"/>
    <w:rsid w:val="005718A1"/>
    <w:rsid w:val="00571C77"/>
    <w:rsid w:val="00572EBC"/>
    <w:rsid w:val="00574C9F"/>
    <w:rsid w:val="00576557"/>
    <w:rsid w:val="00577270"/>
    <w:rsid w:val="00580307"/>
    <w:rsid w:val="005835C6"/>
    <w:rsid w:val="00584794"/>
    <w:rsid w:val="005847A4"/>
    <w:rsid w:val="005907F3"/>
    <w:rsid w:val="00590A52"/>
    <w:rsid w:val="00590BAE"/>
    <w:rsid w:val="005916DC"/>
    <w:rsid w:val="00593174"/>
    <w:rsid w:val="00593993"/>
    <w:rsid w:val="005939DF"/>
    <w:rsid w:val="00593A62"/>
    <w:rsid w:val="005941E4"/>
    <w:rsid w:val="005975AF"/>
    <w:rsid w:val="005A1970"/>
    <w:rsid w:val="005A2596"/>
    <w:rsid w:val="005A5B13"/>
    <w:rsid w:val="005A69C6"/>
    <w:rsid w:val="005A71DB"/>
    <w:rsid w:val="005B26DC"/>
    <w:rsid w:val="005B342F"/>
    <w:rsid w:val="005B4A7E"/>
    <w:rsid w:val="005B62D2"/>
    <w:rsid w:val="005B6EC6"/>
    <w:rsid w:val="005B7ABF"/>
    <w:rsid w:val="005C05B2"/>
    <w:rsid w:val="005C0A2D"/>
    <w:rsid w:val="005C4F2D"/>
    <w:rsid w:val="005D10A9"/>
    <w:rsid w:val="005D19E7"/>
    <w:rsid w:val="005D43F0"/>
    <w:rsid w:val="005D4EA6"/>
    <w:rsid w:val="005E15C4"/>
    <w:rsid w:val="005E2D0C"/>
    <w:rsid w:val="005E4861"/>
    <w:rsid w:val="005E48C9"/>
    <w:rsid w:val="005E4EC1"/>
    <w:rsid w:val="005E6B3B"/>
    <w:rsid w:val="005F06A3"/>
    <w:rsid w:val="005F0A70"/>
    <w:rsid w:val="005F1A44"/>
    <w:rsid w:val="005F2CEF"/>
    <w:rsid w:val="005F2DF6"/>
    <w:rsid w:val="005F3E99"/>
    <w:rsid w:val="005F3F4B"/>
    <w:rsid w:val="005F4B9C"/>
    <w:rsid w:val="005F4EEE"/>
    <w:rsid w:val="005F61E4"/>
    <w:rsid w:val="005F649A"/>
    <w:rsid w:val="005F66A9"/>
    <w:rsid w:val="0060102F"/>
    <w:rsid w:val="006015C8"/>
    <w:rsid w:val="0060245D"/>
    <w:rsid w:val="006040A8"/>
    <w:rsid w:val="00604A3D"/>
    <w:rsid w:val="006053C0"/>
    <w:rsid w:val="0060557D"/>
    <w:rsid w:val="00611DC7"/>
    <w:rsid w:val="006126D1"/>
    <w:rsid w:val="0061454A"/>
    <w:rsid w:val="00615EA7"/>
    <w:rsid w:val="00616925"/>
    <w:rsid w:val="00616952"/>
    <w:rsid w:val="006169EA"/>
    <w:rsid w:val="00616BDB"/>
    <w:rsid w:val="00616C0F"/>
    <w:rsid w:val="00620778"/>
    <w:rsid w:val="00622C17"/>
    <w:rsid w:val="00625712"/>
    <w:rsid w:val="00625EC1"/>
    <w:rsid w:val="00625FA5"/>
    <w:rsid w:val="00627D88"/>
    <w:rsid w:val="006313AE"/>
    <w:rsid w:val="00631BC3"/>
    <w:rsid w:val="006425E8"/>
    <w:rsid w:val="00643A4F"/>
    <w:rsid w:val="00643D38"/>
    <w:rsid w:val="0065564E"/>
    <w:rsid w:val="00656D39"/>
    <w:rsid w:val="00660792"/>
    <w:rsid w:val="00663410"/>
    <w:rsid w:val="00664EBC"/>
    <w:rsid w:val="00664F9F"/>
    <w:rsid w:val="0066530A"/>
    <w:rsid w:val="00665980"/>
    <w:rsid w:val="006668F7"/>
    <w:rsid w:val="00666969"/>
    <w:rsid w:val="0066698B"/>
    <w:rsid w:val="006705BB"/>
    <w:rsid w:val="00671271"/>
    <w:rsid w:val="00671DC4"/>
    <w:rsid w:val="00672FAC"/>
    <w:rsid w:val="00673D95"/>
    <w:rsid w:val="0067435E"/>
    <w:rsid w:val="00674860"/>
    <w:rsid w:val="006758B1"/>
    <w:rsid w:val="00680D74"/>
    <w:rsid w:val="00681198"/>
    <w:rsid w:val="00683698"/>
    <w:rsid w:val="00687294"/>
    <w:rsid w:val="006900BE"/>
    <w:rsid w:val="00691351"/>
    <w:rsid w:val="00691422"/>
    <w:rsid w:val="00695308"/>
    <w:rsid w:val="00696027"/>
    <w:rsid w:val="006A07ED"/>
    <w:rsid w:val="006A115C"/>
    <w:rsid w:val="006A1814"/>
    <w:rsid w:val="006A2B6B"/>
    <w:rsid w:val="006A33FF"/>
    <w:rsid w:val="006A3E95"/>
    <w:rsid w:val="006A525B"/>
    <w:rsid w:val="006A6426"/>
    <w:rsid w:val="006A6892"/>
    <w:rsid w:val="006A72A1"/>
    <w:rsid w:val="006B02C7"/>
    <w:rsid w:val="006B23E4"/>
    <w:rsid w:val="006B2B82"/>
    <w:rsid w:val="006B2C57"/>
    <w:rsid w:val="006B2E3D"/>
    <w:rsid w:val="006B6244"/>
    <w:rsid w:val="006B7700"/>
    <w:rsid w:val="006B787E"/>
    <w:rsid w:val="006C4E0B"/>
    <w:rsid w:val="006C4F16"/>
    <w:rsid w:val="006C5087"/>
    <w:rsid w:val="006C670F"/>
    <w:rsid w:val="006D099F"/>
    <w:rsid w:val="006D14A3"/>
    <w:rsid w:val="006D1B0C"/>
    <w:rsid w:val="006D241C"/>
    <w:rsid w:val="006D36B9"/>
    <w:rsid w:val="006D4181"/>
    <w:rsid w:val="006D59F9"/>
    <w:rsid w:val="006D7EE5"/>
    <w:rsid w:val="006E1578"/>
    <w:rsid w:val="006E3E1C"/>
    <w:rsid w:val="006E49C7"/>
    <w:rsid w:val="006F009A"/>
    <w:rsid w:val="006F1D6F"/>
    <w:rsid w:val="006F3062"/>
    <w:rsid w:val="006F3425"/>
    <w:rsid w:val="006F3E77"/>
    <w:rsid w:val="006F4032"/>
    <w:rsid w:val="006F4069"/>
    <w:rsid w:val="006F766A"/>
    <w:rsid w:val="006F767C"/>
    <w:rsid w:val="00704EDB"/>
    <w:rsid w:val="0070663A"/>
    <w:rsid w:val="007066EF"/>
    <w:rsid w:val="00706905"/>
    <w:rsid w:val="00710319"/>
    <w:rsid w:val="00711497"/>
    <w:rsid w:val="0071208C"/>
    <w:rsid w:val="0071322A"/>
    <w:rsid w:val="00713EAD"/>
    <w:rsid w:val="00714658"/>
    <w:rsid w:val="00714B50"/>
    <w:rsid w:val="007158A0"/>
    <w:rsid w:val="00716626"/>
    <w:rsid w:val="007166D9"/>
    <w:rsid w:val="0072054F"/>
    <w:rsid w:val="00722320"/>
    <w:rsid w:val="0072377E"/>
    <w:rsid w:val="00725A0B"/>
    <w:rsid w:val="00732FD5"/>
    <w:rsid w:val="00733A8E"/>
    <w:rsid w:val="00734D55"/>
    <w:rsid w:val="00735083"/>
    <w:rsid w:val="007357E7"/>
    <w:rsid w:val="00735BB8"/>
    <w:rsid w:val="007400AC"/>
    <w:rsid w:val="007446C5"/>
    <w:rsid w:val="00747223"/>
    <w:rsid w:val="007500C2"/>
    <w:rsid w:val="0075255E"/>
    <w:rsid w:val="007533E1"/>
    <w:rsid w:val="00753A51"/>
    <w:rsid w:val="0075451E"/>
    <w:rsid w:val="007548EC"/>
    <w:rsid w:val="0075561B"/>
    <w:rsid w:val="0076062D"/>
    <w:rsid w:val="007614CA"/>
    <w:rsid w:val="007618FA"/>
    <w:rsid w:val="00762A4B"/>
    <w:rsid w:val="00764C0C"/>
    <w:rsid w:val="0076516D"/>
    <w:rsid w:val="0076635A"/>
    <w:rsid w:val="0077032F"/>
    <w:rsid w:val="007715EC"/>
    <w:rsid w:val="00772B86"/>
    <w:rsid w:val="00773D38"/>
    <w:rsid w:val="007744DC"/>
    <w:rsid w:val="00774984"/>
    <w:rsid w:val="00777A55"/>
    <w:rsid w:val="00782CBE"/>
    <w:rsid w:val="00784D65"/>
    <w:rsid w:val="00785EB0"/>
    <w:rsid w:val="00786BA8"/>
    <w:rsid w:val="007908FD"/>
    <w:rsid w:val="00791254"/>
    <w:rsid w:val="00791732"/>
    <w:rsid w:val="00792510"/>
    <w:rsid w:val="00796C6C"/>
    <w:rsid w:val="0079754C"/>
    <w:rsid w:val="007A1B87"/>
    <w:rsid w:val="007A6589"/>
    <w:rsid w:val="007A6687"/>
    <w:rsid w:val="007A6E13"/>
    <w:rsid w:val="007A725A"/>
    <w:rsid w:val="007A73D0"/>
    <w:rsid w:val="007B02EF"/>
    <w:rsid w:val="007B0C5F"/>
    <w:rsid w:val="007B17BB"/>
    <w:rsid w:val="007B17BE"/>
    <w:rsid w:val="007B1E25"/>
    <w:rsid w:val="007B320E"/>
    <w:rsid w:val="007B42BF"/>
    <w:rsid w:val="007B50EE"/>
    <w:rsid w:val="007B5BC2"/>
    <w:rsid w:val="007B603B"/>
    <w:rsid w:val="007B62FF"/>
    <w:rsid w:val="007B7A68"/>
    <w:rsid w:val="007B7B83"/>
    <w:rsid w:val="007B7C97"/>
    <w:rsid w:val="007C1DD9"/>
    <w:rsid w:val="007C1E04"/>
    <w:rsid w:val="007C2FFF"/>
    <w:rsid w:val="007C3323"/>
    <w:rsid w:val="007C415B"/>
    <w:rsid w:val="007C44D8"/>
    <w:rsid w:val="007C461D"/>
    <w:rsid w:val="007C5684"/>
    <w:rsid w:val="007C758E"/>
    <w:rsid w:val="007D0503"/>
    <w:rsid w:val="007D0A54"/>
    <w:rsid w:val="007D179B"/>
    <w:rsid w:val="007D356F"/>
    <w:rsid w:val="007D579F"/>
    <w:rsid w:val="007D5EF4"/>
    <w:rsid w:val="007D6838"/>
    <w:rsid w:val="007D6DB7"/>
    <w:rsid w:val="007E087D"/>
    <w:rsid w:val="007E1B7F"/>
    <w:rsid w:val="007E7215"/>
    <w:rsid w:val="007F01DD"/>
    <w:rsid w:val="007F16A2"/>
    <w:rsid w:val="007F204D"/>
    <w:rsid w:val="007F5D0D"/>
    <w:rsid w:val="00800607"/>
    <w:rsid w:val="00800672"/>
    <w:rsid w:val="0080164B"/>
    <w:rsid w:val="00803457"/>
    <w:rsid w:val="008059D1"/>
    <w:rsid w:val="00807C25"/>
    <w:rsid w:val="008101E4"/>
    <w:rsid w:val="00811A79"/>
    <w:rsid w:val="008136D1"/>
    <w:rsid w:val="00814A16"/>
    <w:rsid w:val="008156D4"/>
    <w:rsid w:val="00815E25"/>
    <w:rsid w:val="00816112"/>
    <w:rsid w:val="00816641"/>
    <w:rsid w:val="00820435"/>
    <w:rsid w:val="00820697"/>
    <w:rsid w:val="00823D7E"/>
    <w:rsid w:val="008252A1"/>
    <w:rsid w:val="00833A07"/>
    <w:rsid w:val="00833D21"/>
    <w:rsid w:val="0083785C"/>
    <w:rsid w:val="00842018"/>
    <w:rsid w:val="00842A65"/>
    <w:rsid w:val="0085014D"/>
    <w:rsid w:val="00851461"/>
    <w:rsid w:val="00851654"/>
    <w:rsid w:val="008520BF"/>
    <w:rsid w:val="00853EA7"/>
    <w:rsid w:val="00854F50"/>
    <w:rsid w:val="008560C2"/>
    <w:rsid w:val="00856C17"/>
    <w:rsid w:val="0085765F"/>
    <w:rsid w:val="0086396B"/>
    <w:rsid w:val="0086490A"/>
    <w:rsid w:val="0086580A"/>
    <w:rsid w:val="00866936"/>
    <w:rsid w:val="00867B3E"/>
    <w:rsid w:val="008709A4"/>
    <w:rsid w:val="00871BB4"/>
    <w:rsid w:val="00874D79"/>
    <w:rsid w:val="00876428"/>
    <w:rsid w:val="00877FF9"/>
    <w:rsid w:val="008810E3"/>
    <w:rsid w:val="00881DE5"/>
    <w:rsid w:val="008825AB"/>
    <w:rsid w:val="00883E28"/>
    <w:rsid w:val="00884653"/>
    <w:rsid w:val="0088469F"/>
    <w:rsid w:val="00884D87"/>
    <w:rsid w:val="00890C2F"/>
    <w:rsid w:val="008A1DCD"/>
    <w:rsid w:val="008A45E4"/>
    <w:rsid w:val="008A582F"/>
    <w:rsid w:val="008B157E"/>
    <w:rsid w:val="008B43EB"/>
    <w:rsid w:val="008B4892"/>
    <w:rsid w:val="008B5449"/>
    <w:rsid w:val="008B663B"/>
    <w:rsid w:val="008C013C"/>
    <w:rsid w:val="008C07A8"/>
    <w:rsid w:val="008C10AF"/>
    <w:rsid w:val="008C52B4"/>
    <w:rsid w:val="008C6297"/>
    <w:rsid w:val="008C6F3C"/>
    <w:rsid w:val="008C7569"/>
    <w:rsid w:val="008C7615"/>
    <w:rsid w:val="008D0148"/>
    <w:rsid w:val="008D0FC1"/>
    <w:rsid w:val="008D1C09"/>
    <w:rsid w:val="008D1D3B"/>
    <w:rsid w:val="008D2C95"/>
    <w:rsid w:val="008D3251"/>
    <w:rsid w:val="008D388E"/>
    <w:rsid w:val="008D3B04"/>
    <w:rsid w:val="008D4100"/>
    <w:rsid w:val="008D5BAA"/>
    <w:rsid w:val="008D64EA"/>
    <w:rsid w:val="008E60E4"/>
    <w:rsid w:val="008E76F5"/>
    <w:rsid w:val="008F12C2"/>
    <w:rsid w:val="008F220D"/>
    <w:rsid w:val="008F261B"/>
    <w:rsid w:val="008F28B3"/>
    <w:rsid w:val="008F33BB"/>
    <w:rsid w:val="008F4ECA"/>
    <w:rsid w:val="008F4FEC"/>
    <w:rsid w:val="008F5457"/>
    <w:rsid w:val="008F54A5"/>
    <w:rsid w:val="0090385B"/>
    <w:rsid w:val="00903A44"/>
    <w:rsid w:val="00905D4B"/>
    <w:rsid w:val="009060FD"/>
    <w:rsid w:val="009068D5"/>
    <w:rsid w:val="009077C8"/>
    <w:rsid w:val="009107C0"/>
    <w:rsid w:val="00910A67"/>
    <w:rsid w:val="0091152C"/>
    <w:rsid w:val="00912282"/>
    <w:rsid w:val="00914910"/>
    <w:rsid w:val="00915CD1"/>
    <w:rsid w:val="009163C8"/>
    <w:rsid w:val="00917C1F"/>
    <w:rsid w:val="00921255"/>
    <w:rsid w:val="00921DBE"/>
    <w:rsid w:val="00924F51"/>
    <w:rsid w:val="00925A07"/>
    <w:rsid w:val="00926023"/>
    <w:rsid w:val="00927BE1"/>
    <w:rsid w:val="0093269E"/>
    <w:rsid w:val="00932F31"/>
    <w:rsid w:val="009362D3"/>
    <w:rsid w:val="0094034D"/>
    <w:rsid w:val="00941993"/>
    <w:rsid w:val="009420C4"/>
    <w:rsid w:val="0094232B"/>
    <w:rsid w:val="00943C72"/>
    <w:rsid w:val="0094497E"/>
    <w:rsid w:val="00944AF6"/>
    <w:rsid w:val="009455F4"/>
    <w:rsid w:val="009473ED"/>
    <w:rsid w:val="00947666"/>
    <w:rsid w:val="0094766F"/>
    <w:rsid w:val="00947D51"/>
    <w:rsid w:val="00950A19"/>
    <w:rsid w:val="009528F0"/>
    <w:rsid w:val="00953A1D"/>
    <w:rsid w:val="00954EC8"/>
    <w:rsid w:val="00955692"/>
    <w:rsid w:val="009562EF"/>
    <w:rsid w:val="009604E8"/>
    <w:rsid w:val="00965757"/>
    <w:rsid w:val="00965D4E"/>
    <w:rsid w:val="0097192D"/>
    <w:rsid w:val="0097685A"/>
    <w:rsid w:val="00980968"/>
    <w:rsid w:val="009828D1"/>
    <w:rsid w:val="009834CC"/>
    <w:rsid w:val="00984A9E"/>
    <w:rsid w:val="00985802"/>
    <w:rsid w:val="00986807"/>
    <w:rsid w:val="00987398"/>
    <w:rsid w:val="00987C2F"/>
    <w:rsid w:val="00991968"/>
    <w:rsid w:val="009937D4"/>
    <w:rsid w:val="00996882"/>
    <w:rsid w:val="009971BD"/>
    <w:rsid w:val="00997538"/>
    <w:rsid w:val="009A0673"/>
    <w:rsid w:val="009A29A1"/>
    <w:rsid w:val="009A2B33"/>
    <w:rsid w:val="009A35BD"/>
    <w:rsid w:val="009A3A41"/>
    <w:rsid w:val="009A57CF"/>
    <w:rsid w:val="009A5D75"/>
    <w:rsid w:val="009A7C18"/>
    <w:rsid w:val="009B1328"/>
    <w:rsid w:val="009B24F1"/>
    <w:rsid w:val="009B33AF"/>
    <w:rsid w:val="009B35E5"/>
    <w:rsid w:val="009B422B"/>
    <w:rsid w:val="009B513B"/>
    <w:rsid w:val="009C461B"/>
    <w:rsid w:val="009C47B4"/>
    <w:rsid w:val="009C4903"/>
    <w:rsid w:val="009C74FD"/>
    <w:rsid w:val="009C7E74"/>
    <w:rsid w:val="009D095F"/>
    <w:rsid w:val="009D3897"/>
    <w:rsid w:val="009D5C02"/>
    <w:rsid w:val="009D75E7"/>
    <w:rsid w:val="009E2360"/>
    <w:rsid w:val="009E579B"/>
    <w:rsid w:val="009E5A78"/>
    <w:rsid w:val="009E5D31"/>
    <w:rsid w:val="009E6C56"/>
    <w:rsid w:val="009F037B"/>
    <w:rsid w:val="009F0F5C"/>
    <w:rsid w:val="009F188D"/>
    <w:rsid w:val="009F230C"/>
    <w:rsid w:val="009F2CCC"/>
    <w:rsid w:val="00A00478"/>
    <w:rsid w:val="00A02297"/>
    <w:rsid w:val="00A0267E"/>
    <w:rsid w:val="00A05546"/>
    <w:rsid w:val="00A05656"/>
    <w:rsid w:val="00A06CE5"/>
    <w:rsid w:val="00A06E7E"/>
    <w:rsid w:val="00A10B33"/>
    <w:rsid w:val="00A118EC"/>
    <w:rsid w:val="00A13810"/>
    <w:rsid w:val="00A1498F"/>
    <w:rsid w:val="00A156B8"/>
    <w:rsid w:val="00A15957"/>
    <w:rsid w:val="00A2211F"/>
    <w:rsid w:val="00A236F6"/>
    <w:rsid w:val="00A25503"/>
    <w:rsid w:val="00A2611F"/>
    <w:rsid w:val="00A32BAE"/>
    <w:rsid w:val="00A33DA4"/>
    <w:rsid w:val="00A34789"/>
    <w:rsid w:val="00A363A7"/>
    <w:rsid w:val="00A363EB"/>
    <w:rsid w:val="00A367F0"/>
    <w:rsid w:val="00A3702D"/>
    <w:rsid w:val="00A40031"/>
    <w:rsid w:val="00A40489"/>
    <w:rsid w:val="00A41E05"/>
    <w:rsid w:val="00A426C6"/>
    <w:rsid w:val="00A477E4"/>
    <w:rsid w:val="00A51416"/>
    <w:rsid w:val="00A5164D"/>
    <w:rsid w:val="00A56404"/>
    <w:rsid w:val="00A57573"/>
    <w:rsid w:val="00A63AD5"/>
    <w:rsid w:val="00A657A7"/>
    <w:rsid w:val="00A703C3"/>
    <w:rsid w:val="00A7284A"/>
    <w:rsid w:val="00A730C5"/>
    <w:rsid w:val="00A7316D"/>
    <w:rsid w:val="00A73797"/>
    <w:rsid w:val="00A7473F"/>
    <w:rsid w:val="00A83AD7"/>
    <w:rsid w:val="00A83C14"/>
    <w:rsid w:val="00A869DC"/>
    <w:rsid w:val="00A86A50"/>
    <w:rsid w:val="00A9093D"/>
    <w:rsid w:val="00A93A99"/>
    <w:rsid w:val="00A941A8"/>
    <w:rsid w:val="00A94C98"/>
    <w:rsid w:val="00A95369"/>
    <w:rsid w:val="00AA0131"/>
    <w:rsid w:val="00AA3782"/>
    <w:rsid w:val="00AA4C48"/>
    <w:rsid w:val="00AA72A7"/>
    <w:rsid w:val="00AB280B"/>
    <w:rsid w:val="00AB29EF"/>
    <w:rsid w:val="00AB357D"/>
    <w:rsid w:val="00AB47ED"/>
    <w:rsid w:val="00AB63A3"/>
    <w:rsid w:val="00AB721C"/>
    <w:rsid w:val="00AB7D9D"/>
    <w:rsid w:val="00AB7FB0"/>
    <w:rsid w:val="00AC0566"/>
    <w:rsid w:val="00AC0D4A"/>
    <w:rsid w:val="00AC2703"/>
    <w:rsid w:val="00AC2EB2"/>
    <w:rsid w:val="00AC3E0A"/>
    <w:rsid w:val="00AC425E"/>
    <w:rsid w:val="00AC6CC4"/>
    <w:rsid w:val="00AC6F61"/>
    <w:rsid w:val="00AC748F"/>
    <w:rsid w:val="00AD1964"/>
    <w:rsid w:val="00AD5525"/>
    <w:rsid w:val="00AD554B"/>
    <w:rsid w:val="00AD5FF0"/>
    <w:rsid w:val="00AD7806"/>
    <w:rsid w:val="00AE05F4"/>
    <w:rsid w:val="00AE0FE5"/>
    <w:rsid w:val="00AE10E2"/>
    <w:rsid w:val="00AE1365"/>
    <w:rsid w:val="00AE140D"/>
    <w:rsid w:val="00AE263E"/>
    <w:rsid w:val="00AE26F3"/>
    <w:rsid w:val="00AE3D95"/>
    <w:rsid w:val="00AE6F7B"/>
    <w:rsid w:val="00AF044B"/>
    <w:rsid w:val="00AF1E72"/>
    <w:rsid w:val="00AF21E8"/>
    <w:rsid w:val="00AF2A59"/>
    <w:rsid w:val="00AF2F3B"/>
    <w:rsid w:val="00AF5B14"/>
    <w:rsid w:val="00AF66A1"/>
    <w:rsid w:val="00B01B6E"/>
    <w:rsid w:val="00B01D3F"/>
    <w:rsid w:val="00B05D3C"/>
    <w:rsid w:val="00B14554"/>
    <w:rsid w:val="00B145F6"/>
    <w:rsid w:val="00B16525"/>
    <w:rsid w:val="00B17A62"/>
    <w:rsid w:val="00B209F8"/>
    <w:rsid w:val="00B2169C"/>
    <w:rsid w:val="00B223C6"/>
    <w:rsid w:val="00B23AD8"/>
    <w:rsid w:val="00B2567B"/>
    <w:rsid w:val="00B263C7"/>
    <w:rsid w:val="00B26E2F"/>
    <w:rsid w:val="00B320B8"/>
    <w:rsid w:val="00B32F5D"/>
    <w:rsid w:val="00B34F58"/>
    <w:rsid w:val="00B42B58"/>
    <w:rsid w:val="00B443F6"/>
    <w:rsid w:val="00B4482B"/>
    <w:rsid w:val="00B51011"/>
    <w:rsid w:val="00B547B8"/>
    <w:rsid w:val="00B57B84"/>
    <w:rsid w:val="00B61529"/>
    <w:rsid w:val="00B62238"/>
    <w:rsid w:val="00B6246C"/>
    <w:rsid w:val="00B634F1"/>
    <w:rsid w:val="00B65BC7"/>
    <w:rsid w:val="00B66B5C"/>
    <w:rsid w:val="00B67AD8"/>
    <w:rsid w:val="00B704CB"/>
    <w:rsid w:val="00B70D17"/>
    <w:rsid w:val="00B70E8E"/>
    <w:rsid w:val="00B70F07"/>
    <w:rsid w:val="00B71CEE"/>
    <w:rsid w:val="00B72B27"/>
    <w:rsid w:val="00B74039"/>
    <w:rsid w:val="00B772B8"/>
    <w:rsid w:val="00B77920"/>
    <w:rsid w:val="00B801B8"/>
    <w:rsid w:val="00B81BAB"/>
    <w:rsid w:val="00B84753"/>
    <w:rsid w:val="00B84DE2"/>
    <w:rsid w:val="00B85CCE"/>
    <w:rsid w:val="00B925C7"/>
    <w:rsid w:val="00B93A97"/>
    <w:rsid w:val="00BA1D31"/>
    <w:rsid w:val="00BA2660"/>
    <w:rsid w:val="00BA2E81"/>
    <w:rsid w:val="00BA4EC0"/>
    <w:rsid w:val="00BA590F"/>
    <w:rsid w:val="00BA692C"/>
    <w:rsid w:val="00BB0A6B"/>
    <w:rsid w:val="00BB0C8D"/>
    <w:rsid w:val="00BB0CC5"/>
    <w:rsid w:val="00BB1719"/>
    <w:rsid w:val="00BB2DC6"/>
    <w:rsid w:val="00BB3707"/>
    <w:rsid w:val="00BB4861"/>
    <w:rsid w:val="00BB4B07"/>
    <w:rsid w:val="00BB6C4F"/>
    <w:rsid w:val="00BC1A23"/>
    <w:rsid w:val="00BC487B"/>
    <w:rsid w:val="00BD3F14"/>
    <w:rsid w:val="00BD5308"/>
    <w:rsid w:val="00BD55A6"/>
    <w:rsid w:val="00BD7705"/>
    <w:rsid w:val="00BD7FBA"/>
    <w:rsid w:val="00BE46FF"/>
    <w:rsid w:val="00BE4B97"/>
    <w:rsid w:val="00BE702F"/>
    <w:rsid w:val="00BE72E3"/>
    <w:rsid w:val="00BF1FD1"/>
    <w:rsid w:val="00BF3BC9"/>
    <w:rsid w:val="00BF5436"/>
    <w:rsid w:val="00BF75C9"/>
    <w:rsid w:val="00C0065A"/>
    <w:rsid w:val="00C01D95"/>
    <w:rsid w:val="00C03211"/>
    <w:rsid w:val="00C108D7"/>
    <w:rsid w:val="00C11484"/>
    <w:rsid w:val="00C12593"/>
    <w:rsid w:val="00C12B8A"/>
    <w:rsid w:val="00C179EC"/>
    <w:rsid w:val="00C202EB"/>
    <w:rsid w:val="00C2072A"/>
    <w:rsid w:val="00C226BD"/>
    <w:rsid w:val="00C23B4E"/>
    <w:rsid w:val="00C24051"/>
    <w:rsid w:val="00C24AE7"/>
    <w:rsid w:val="00C27C26"/>
    <w:rsid w:val="00C27F8B"/>
    <w:rsid w:val="00C306F4"/>
    <w:rsid w:val="00C30D41"/>
    <w:rsid w:val="00C31395"/>
    <w:rsid w:val="00C33AA1"/>
    <w:rsid w:val="00C33D97"/>
    <w:rsid w:val="00C3504B"/>
    <w:rsid w:val="00C36EB4"/>
    <w:rsid w:val="00C4090A"/>
    <w:rsid w:val="00C41829"/>
    <w:rsid w:val="00C42A28"/>
    <w:rsid w:val="00C43A95"/>
    <w:rsid w:val="00C465EE"/>
    <w:rsid w:val="00C5143A"/>
    <w:rsid w:val="00C5207E"/>
    <w:rsid w:val="00C547FA"/>
    <w:rsid w:val="00C55A30"/>
    <w:rsid w:val="00C55E58"/>
    <w:rsid w:val="00C62188"/>
    <w:rsid w:val="00C62A44"/>
    <w:rsid w:val="00C64045"/>
    <w:rsid w:val="00C653AE"/>
    <w:rsid w:val="00C6631E"/>
    <w:rsid w:val="00C7025C"/>
    <w:rsid w:val="00C7027D"/>
    <w:rsid w:val="00C70EDD"/>
    <w:rsid w:val="00C7111B"/>
    <w:rsid w:val="00C7140D"/>
    <w:rsid w:val="00C71A96"/>
    <w:rsid w:val="00C72A48"/>
    <w:rsid w:val="00C779D4"/>
    <w:rsid w:val="00C805CF"/>
    <w:rsid w:val="00C826FB"/>
    <w:rsid w:val="00C83C62"/>
    <w:rsid w:val="00C84DFD"/>
    <w:rsid w:val="00C90246"/>
    <w:rsid w:val="00C91FD0"/>
    <w:rsid w:val="00C92C72"/>
    <w:rsid w:val="00C93720"/>
    <w:rsid w:val="00C93FA5"/>
    <w:rsid w:val="00CA0572"/>
    <w:rsid w:val="00CA1609"/>
    <w:rsid w:val="00CA36DE"/>
    <w:rsid w:val="00CA3B36"/>
    <w:rsid w:val="00CA6097"/>
    <w:rsid w:val="00CA652E"/>
    <w:rsid w:val="00CA67BB"/>
    <w:rsid w:val="00CB20DF"/>
    <w:rsid w:val="00CB3573"/>
    <w:rsid w:val="00CB47C4"/>
    <w:rsid w:val="00CB7548"/>
    <w:rsid w:val="00CC0169"/>
    <w:rsid w:val="00CC1662"/>
    <w:rsid w:val="00CC1904"/>
    <w:rsid w:val="00CC3B2D"/>
    <w:rsid w:val="00CC446D"/>
    <w:rsid w:val="00CC4983"/>
    <w:rsid w:val="00CC73B8"/>
    <w:rsid w:val="00CC7551"/>
    <w:rsid w:val="00CD08CB"/>
    <w:rsid w:val="00CD0DA4"/>
    <w:rsid w:val="00CD1327"/>
    <w:rsid w:val="00CD18C1"/>
    <w:rsid w:val="00CD36DB"/>
    <w:rsid w:val="00CD3919"/>
    <w:rsid w:val="00CD71F0"/>
    <w:rsid w:val="00CE201D"/>
    <w:rsid w:val="00CE58DF"/>
    <w:rsid w:val="00CE5FDC"/>
    <w:rsid w:val="00CE7037"/>
    <w:rsid w:val="00CF0D1A"/>
    <w:rsid w:val="00CF2359"/>
    <w:rsid w:val="00CF3AC6"/>
    <w:rsid w:val="00CF577F"/>
    <w:rsid w:val="00CF7CFF"/>
    <w:rsid w:val="00D00F4F"/>
    <w:rsid w:val="00D03223"/>
    <w:rsid w:val="00D03A05"/>
    <w:rsid w:val="00D06F15"/>
    <w:rsid w:val="00D10A1F"/>
    <w:rsid w:val="00D1263F"/>
    <w:rsid w:val="00D141CA"/>
    <w:rsid w:val="00D15392"/>
    <w:rsid w:val="00D1580C"/>
    <w:rsid w:val="00D159AA"/>
    <w:rsid w:val="00D15C1B"/>
    <w:rsid w:val="00D17E78"/>
    <w:rsid w:val="00D218EA"/>
    <w:rsid w:val="00D241C3"/>
    <w:rsid w:val="00D268F9"/>
    <w:rsid w:val="00D27E89"/>
    <w:rsid w:val="00D3327F"/>
    <w:rsid w:val="00D33D62"/>
    <w:rsid w:val="00D351A8"/>
    <w:rsid w:val="00D368CF"/>
    <w:rsid w:val="00D41419"/>
    <w:rsid w:val="00D46496"/>
    <w:rsid w:val="00D469D6"/>
    <w:rsid w:val="00D46AD9"/>
    <w:rsid w:val="00D46CC1"/>
    <w:rsid w:val="00D50C59"/>
    <w:rsid w:val="00D57CF4"/>
    <w:rsid w:val="00D60947"/>
    <w:rsid w:val="00D61D8D"/>
    <w:rsid w:val="00D64187"/>
    <w:rsid w:val="00D641CD"/>
    <w:rsid w:val="00D6699F"/>
    <w:rsid w:val="00D67B79"/>
    <w:rsid w:val="00D7066F"/>
    <w:rsid w:val="00D70680"/>
    <w:rsid w:val="00D71766"/>
    <w:rsid w:val="00D7572F"/>
    <w:rsid w:val="00D766FA"/>
    <w:rsid w:val="00D77C26"/>
    <w:rsid w:val="00D83D81"/>
    <w:rsid w:val="00D8427B"/>
    <w:rsid w:val="00D8578B"/>
    <w:rsid w:val="00D858BC"/>
    <w:rsid w:val="00D86B26"/>
    <w:rsid w:val="00D86F99"/>
    <w:rsid w:val="00D8701C"/>
    <w:rsid w:val="00D87BEC"/>
    <w:rsid w:val="00D87E6E"/>
    <w:rsid w:val="00D90424"/>
    <w:rsid w:val="00D91161"/>
    <w:rsid w:val="00D92666"/>
    <w:rsid w:val="00D92EED"/>
    <w:rsid w:val="00D934A9"/>
    <w:rsid w:val="00D93704"/>
    <w:rsid w:val="00D93C3F"/>
    <w:rsid w:val="00D9643A"/>
    <w:rsid w:val="00D964C4"/>
    <w:rsid w:val="00D97B3B"/>
    <w:rsid w:val="00DA04BC"/>
    <w:rsid w:val="00DA5C6A"/>
    <w:rsid w:val="00DA6435"/>
    <w:rsid w:val="00DA6EAA"/>
    <w:rsid w:val="00DA7641"/>
    <w:rsid w:val="00DB1943"/>
    <w:rsid w:val="00DB3CD2"/>
    <w:rsid w:val="00DB3EE2"/>
    <w:rsid w:val="00DB4CBC"/>
    <w:rsid w:val="00DB6285"/>
    <w:rsid w:val="00DB7A40"/>
    <w:rsid w:val="00DC0D36"/>
    <w:rsid w:val="00DC3807"/>
    <w:rsid w:val="00DC3B1E"/>
    <w:rsid w:val="00DC4ABB"/>
    <w:rsid w:val="00DC6BE3"/>
    <w:rsid w:val="00DC745F"/>
    <w:rsid w:val="00DD082B"/>
    <w:rsid w:val="00DD342F"/>
    <w:rsid w:val="00DD3BE2"/>
    <w:rsid w:val="00DD4494"/>
    <w:rsid w:val="00DD46F6"/>
    <w:rsid w:val="00DD4AEB"/>
    <w:rsid w:val="00DD68B8"/>
    <w:rsid w:val="00DE0D4E"/>
    <w:rsid w:val="00DE0D5E"/>
    <w:rsid w:val="00DE431C"/>
    <w:rsid w:val="00DE523C"/>
    <w:rsid w:val="00DE5462"/>
    <w:rsid w:val="00DE54C7"/>
    <w:rsid w:val="00DE6F43"/>
    <w:rsid w:val="00DE7554"/>
    <w:rsid w:val="00DE7761"/>
    <w:rsid w:val="00DF09D9"/>
    <w:rsid w:val="00DF282F"/>
    <w:rsid w:val="00DF4254"/>
    <w:rsid w:val="00DF55C7"/>
    <w:rsid w:val="00DF5BFF"/>
    <w:rsid w:val="00DF76A5"/>
    <w:rsid w:val="00DF7D64"/>
    <w:rsid w:val="00E01632"/>
    <w:rsid w:val="00E01A22"/>
    <w:rsid w:val="00E0302C"/>
    <w:rsid w:val="00E0302E"/>
    <w:rsid w:val="00E031F9"/>
    <w:rsid w:val="00E04568"/>
    <w:rsid w:val="00E051E3"/>
    <w:rsid w:val="00E055DB"/>
    <w:rsid w:val="00E06E4D"/>
    <w:rsid w:val="00E0701D"/>
    <w:rsid w:val="00E104E1"/>
    <w:rsid w:val="00E120C3"/>
    <w:rsid w:val="00E125B1"/>
    <w:rsid w:val="00E1378A"/>
    <w:rsid w:val="00E1412A"/>
    <w:rsid w:val="00E16FD3"/>
    <w:rsid w:val="00E1718D"/>
    <w:rsid w:val="00E1748A"/>
    <w:rsid w:val="00E20E63"/>
    <w:rsid w:val="00E23A2E"/>
    <w:rsid w:val="00E24FA1"/>
    <w:rsid w:val="00E257BB"/>
    <w:rsid w:val="00E261E3"/>
    <w:rsid w:val="00E306DE"/>
    <w:rsid w:val="00E311D8"/>
    <w:rsid w:val="00E31B52"/>
    <w:rsid w:val="00E3273B"/>
    <w:rsid w:val="00E32799"/>
    <w:rsid w:val="00E32E2E"/>
    <w:rsid w:val="00E342D6"/>
    <w:rsid w:val="00E40413"/>
    <w:rsid w:val="00E45D6F"/>
    <w:rsid w:val="00E500FB"/>
    <w:rsid w:val="00E501D5"/>
    <w:rsid w:val="00E50A38"/>
    <w:rsid w:val="00E52787"/>
    <w:rsid w:val="00E53D9F"/>
    <w:rsid w:val="00E543BA"/>
    <w:rsid w:val="00E55B07"/>
    <w:rsid w:val="00E560AF"/>
    <w:rsid w:val="00E5683E"/>
    <w:rsid w:val="00E56B17"/>
    <w:rsid w:val="00E615B2"/>
    <w:rsid w:val="00E61963"/>
    <w:rsid w:val="00E62244"/>
    <w:rsid w:val="00E66CE9"/>
    <w:rsid w:val="00E70979"/>
    <w:rsid w:val="00E709F1"/>
    <w:rsid w:val="00E72661"/>
    <w:rsid w:val="00E72711"/>
    <w:rsid w:val="00E73C8B"/>
    <w:rsid w:val="00E74AB7"/>
    <w:rsid w:val="00E74E76"/>
    <w:rsid w:val="00E7521B"/>
    <w:rsid w:val="00E8032D"/>
    <w:rsid w:val="00E80B89"/>
    <w:rsid w:val="00E80F01"/>
    <w:rsid w:val="00E841D7"/>
    <w:rsid w:val="00E87CCB"/>
    <w:rsid w:val="00E93098"/>
    <w:rsid w:val="00E96910"/>
    <w:rsid w:val="00EA1A0E"/>
    <w:rsid w:val="00EA273D"/>
    <w:rsid w:val="00EA334A"/>
    <w:rsid w:val="00EA4701"/>
    <w:rsid w:val="00EA54EB"/>
    <w:rsid w:val="00EA6E71"/>
    <w:rsid w:val="00EA7A02"/>
    <w:rsid w:val="00EB1F22"/>
    <w:rsid w:val="00EB2998"/>
    <w:rsid w:val="00EB3F08"/>
    <w:rsid w:val="00EB4AF3"/>
    <w:rsid w:val="00EB5A34"/>
    <w:rsid w:val="00EB70F3"/>
    <w:rsid w:val="00EB7799"/>
    <w:rsid w:val="00EC0C88"/>
    <w:rsid w:val="00EC16D0"/>
    <w:rsid w:val="00EC1BEA"/>
    <w:rsid w:val="00EC5B05"/>
    <w:rsid w:val="00EC7FB0"/>
    <w:rsid w:val="00ED3370"/>
    <w:rsid w:val="00ED3C32"/>
    <w:rsid w:val="00ED4F3E"/>
    <w:rsid w:val="00ED7F3E"/>
    <w:rsid w:val="00EE058C"/>
    <w:rsid w:val="00EE3E32"/>
    <w:rsid w:val="00EE49BF"/>
    <w:rsid w:val="00EE4BD2"/>
    <w:rsid w:val="00EE4F12"/>
    <w:rsid w:val="00EE7F04"/>
    <w:rsid w:val="00EF0215"/>
    <w:rsid w:val="00EF0C11"/>
    <w:rsid w:val="00EF14C3"/>
    <w:rsid w:val="00EF16E3"/>
    <w:rsid w:val="00EF1F30"/>
    <w:rsid w:val="00EF2D1E"/>
    <w:rsid w:val="00EF3562"/>
    <w:rsid w:val="00EF38F5"/>
    <w:rsid w:val="00EF5676"/>
    <w:rsid w:val="00EF694F"/>
    <w:rsid w:val="00F00AFA"/>
    <w:rsid w:val="00F01856"/>
    <w:rsid w:val="00F01D89"/>
    <w:rsid w:val="00F073BE"/>
    <w:rsid w:val="00F10821"/>
    <w:rsid w:val="00F11F65"/>
    <w:rsid w:val="00F1695C"/>
    <w:rsid w:val="00F16E1F"/>
    <w:rsid w:val="00F1767F"/>
    <w:rsid w:val="00F17DFF"/>
    <w:rsid w:val="00F202D6"/>
    <w:rsid w:val="00F20504"/>
    <w:rsid w:val="00F225E5"/>
    <w:rsid w:val="00F25282"/>
    <w:rsid w:val="00F26442"/>
    <w:rsid w:val="00F275D4"/>
    <w:rsid w:val="00F308EB"/>
    <w:rsid w:val="00F317EF"/>
    <w:rsid w:val="00F3231D"/>
    <w:rsid w:val="00F326E8"/>
    <w:rsid w:val="00F36B91"/>
    <w:rsid w:val="00F371B3"/>
    <w:rsid w:val="00F37376"/>
    <w:rsid w:val="00F41913"/>
    <w:rsid w:val="00F42064"/>
    <w:rsid w:val="00F46070"/>
    <w:rsid w:val="00F474C7"/>
    <w:rsid w:val="00F47627"/>
    <w:rsid w:val="00F47DD6"/>
    <w:rsid w:val="00F50A32"/>
    <w:rsid w:val="00F50DCA"/>
    <w:rsid w:val="00F51C37"/>
    <w:rsid w:val="00F536D5"/>
    <w:rsid w:val="00F54D53"/>
    <w:rsid w:val="00F55667"/>
    <w:rsid w:val="00F5629A"/>
    <w:rsid w:val="00F56528"/>
    <w:rsid w:val="00F60C8E"/>
    <w:rsid w:val="00F6144E"/>
    <w:rsid w:val="00F634A5"/>
    <w:rsid w:val="00F63969"/>
    <w:rsid w:val="00F673EA"/>
    <w:rsid w:val="00F67716"/>
    <w:rsid w:val="00F70F56"/>
    <w:rsid w:val="00F743C6"/>
    <w:rsid w:val="00F74AEA"/>
    <w:rsid w:val="00F74DBF"/>
    <w:rsid w:val="00F767D0"/>
    <w:rsid w:val="00F778BD"/>
    <w:rsid w:val="00F77AB7"/>
    <w:rsid w:val="00F805CF"/>
    <w:rsid w:val="00F80D94"/>
    <w:rsid w:val="00F8248E"/>
    <w:rsid w:val="00F829AB"/>
    <w:rsid w:val="00F83E81"/>
    <w:rsid w:val="00F84710"/>
    <w:rsid w:val="00F85132"/>
    <w:rsid w:val="00F86DE8"/>
    <w:rsid w:val="00F907C3"/>
    <w:rsid w:val="00F912B3"/>
    <w:rsid w:val="00F92D90"/>
    <w:rsid w:val="00F97CCE"/>
    <w:rsid w:val="00FA04E0"/>
    <w:rsid w:val="00FA0A38"/>
    <w:rsid w:val="00FA2118"/>
    <w:rsid w:val="00FA38EA"/>
    <w:rsid w:val="00FA3B72"/>
    <w:rsid w:val="00FA6B1C"/>
    <w:rsid w:val="00FA73C4"/>
    <w:rsid w:val="00FB0D6F"/>
    <w:rsid w:val="00FB1202"/>
    <w:rsid w:val="00FB3BC6"/>
    <w:rsid w:val="00FB4738"/>
    <w:rsid w:val="00FB4E0B"/>
    <w:rsid w:val="00FB77E2"/>
    <w:rsid w:val="00FB7EE8"/>
    <w:rsid w:val="00FC1B0A"/>
    <w:rsid w:val="00FC2777"/>
    <w:rsid w:val="00FC39C2"/>
    <w:rsid w:val="00FC3F2F"/>
    <w:rsid w:val="00FC6D3E"/>
    <w:rsid w:val="00FC6FC1"/>
    <w:rsid w:val="00FC715F"/>
    <w:rsid w:val="00FD0996"/>
    <w:rsid w:val="00FD1546"/>
    <w:rsid w:val="00FD1D12"/>
    <w:rsid w:val="00FD275E"/>
    <w:rsid w:val="00FD4EBD"/>
    <w:rsid w:val="00FD502B"/>
    <w:rsid w:val="00FD50D2"/>
    <w:rsid w:val="00FD5DD5"/>
    <w:rsid w:val="00FD60AB"/>
    <w:rsid w:val="00FD64CC"/>
    <w:rsid w:val="00FE0D93"/>
    <w:rsid w:val="00FE28B1"/>
    <w:rsid w:val="00FE2B36"/>
    <w:rsid w:val="00FE3B27"/>
    <w:rsid w:val="00FE4417"/>
    <w:rsid w:val="00FE4550"/>
    <w:rsid w:val="00FE642F"/>
    <w:rsid w:val="00FF1631"/>
    <w:rsid w:val="00FF246F"/>
    <w:rsid w:val="00FF3763"/>
    <w:rsid w:val="00FF3892"/>
    <w:rsid w:val="00FF5C14"/>
    <w:rsid w:val="00FF5D17"/>
    <w:rsid w:val="00FF6C3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AE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1A8"/>
    <w:pPr>
      <w:spacing w:line="360" w:lineRule="auto"/>
    </w:pPr>
    <w:rPr>
      <w:rFonts w:ascii="Times New Roman" w:hAnsi="Times New Roman"/>
      <w:sz w:val="24"/>
      <w:lang w:val="sk-SK"/>
    </w:rPr>
  </w:style>
  <w:style w:type="paragraph" w:styleId="Heading1">
    <w:name w:val="heading 1"/>
    <w:basedOn w:val="Normal"/>
    <w:next w:val="Normal"/>
    <w:link w:val="Heading1Char"/>
    <w:uiPriority w:val="9"/>
    <w:qFormat/>
    <w:rsid w:val="00986807"/>
    <w:pPr>
      <w:keepNext/>
      <w:keepLines/>
      <w:numPr>
        <w:numId w:val="1"/>
      </w:numPr>
      <w:spacing w:before="480" w:after="0"/>
      <w:outlineLvl w:val="0"/>
    </w:pPr>
    <w:rPr>
      <w:rFonts w:eastAsiaTheme="majorEastAsia" w:cstheme="majorBidi"/>
      <w:b/>
      <w:bCs/>
      <w:color w:val="000000" w:themeColor="text1"/>
      <w:sz w:val="44"/>
      <w:szCs w:val="28"/>
    </w:rPr>
  </w:style>
  <w:style w:type="paragraph" w:styleId="Heading2">
    <w:name w:val="heading 2"/>
    <w:basedOn w:val="Normal"/>
    <w:next w:val="Normal"/>
    <w:link w:val="Heading2Char"/>
    <w:uiPriority w:val="9"/>
    <w:unhideWhenUsed/>
    <w:qFormat/>
    <w:rsid w:val="006A33FF"/>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7519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9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519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519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5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75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75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07"/>
    <w:rPr>
      <w:rFonts w:ascii="Times New Roman" w:eastAsiaTheme="majorEastAsia" w:hAnsi="Times New Roman" w:cstheme="majorBidi"/>
      <w:b/>
      <w:bCs/>
      <w:color w:val="000000" w:themeColor="text1"/>
      <w:sz w:val="44"/>
      <w:szCs w:val="28"/>
      <w:lang w:val="sk-SK"/>
    </w:rPr>
  </w:style>
  <w:style w:type="character" w:customStyle="1" w:styleId="Heading2Char">
    <w:name w:val="Heading 2 Char"/>
    <w:basedOn w:val="DefaultParagraphFont"/>
    <w:link w:val="Heading2"/>
    <w:uiPriority w:val="9"/>
    <w:rsid w:val="006A33FF"/>
    <w:rPr>
      <w:rFonts w:ascii="Times New Roman" w:eastAsiaTheme="majorEastAsia" w:hAnsi="Times New Roman" w:cstheme="majorBidi"/>
      <w:b/>
      <w:bCs/>
      <w:sz w:val="28"/>
      <w:szCs w:val="26"/>
      <w:lang w:val="sk-SK"/>
    </w:rPr>
  </w:style>
  <w:style w:type="paragraph" w:styleId="Title">
    <w:name w:val="Title"/>
    <w:basedOn w:val="Normal"/>
    <w:next w:val="Normal"/>
    <w:link w:val="TitleChar"/>
    <w:uiPriority w:val="10"/>
    <w:qFormat/>
    <w:rsid w:val="001C5832"/>
    <w:pPr>
      <w:pBdr>
        <w:bottom w:val="single" w:sz="8" w:space="4" w:color="4F81BD" w:themeColor="accent1"/>
      </w:pBdr>
      <w:spacing w:after="300" w:line="240" w:lineRule="auto"/>
      <w:contextualSpacing/>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1C5832"/>
    <w:rPr>
      <w:rFonts w:ascii="Times New Roman" w:eastAsiaTheme="majorEastAsia" w:hAnsi="Times New Roman" w:cstheme="majorBidi"/>
      <w:b/>
      <w:spacing w:val="5"/>
      <w:kern w:val="28"/>
      <w:sz w:val="28"/>
      <w:szCs w:val="52"/>
    </w:rPr>
  </w:style>
  <w:style w:type="paragraph" w:styleId="Header">
    <w:name w:val="header"/>
    <w:basedOn w:val="Normal"/>
    <w:link w:val="HeaderChar"/>
    <w:uiPriority w:val="99"/>
    <w:unhideWhenUsed/>
    <w:rsid w:val="0088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5AB"/>
    <w:rPr>
      <w:rFonts w:ascii="Times New Roman" w:hAnsi="Times New Roman"/>
      <w:sz w:val="24"/>
    </w:rPr>
  </w:style>
  <w:style w:type="paragraph" w:styleId="Footer">
    <w:name w:val="footer"/>
    <w:basedOn w:val="Normal"/>
    <w:link w:val="FooterChar"/>
    <w:uiPriority w:val="99"/>
    <w:unhideWhenUsed/>
    <w:rsid w:val="0088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5AB"/>
    <w:rPr>
      <w:rFonts w:ascii="Times New Roman" w:hAnsi="Times New Roman"/>
      <w:sz w:val="24"/>
    </w:rPr>
  </w:style>
  <w:style w:type="paragraph" w:styleId="TOC1">
    <w:name w:val="toc 1"/>
    <w:basedOn w:val="Normal"/>
    <w:next w:val="Normal"/>
    <w:autoRedefine/>
    <w:uiPriority w:val="39"/>
    <w:unhideWhenUsed/>
    <w:rsid w:val="00475553"/>
    <w:pPr>
      <w:spacing w:after="100"/>
    </w:pPr>
  </w:style>
  <w:style w:type="character" w:styleId="Hyperlink">
    <w:name w:val="Hyperlink"/>
    <w:basedOn w:val="DefaultParagraphFont"/>
    <w:uiPriority w:val="99"/>
    <w:unhideWhenUsed/>
    <w:rsid w:val="00475553"/>
    <w:rPr>
      <w:color w:val="0000FF" w:themeColor="hyperlink"/>
      <w:u w:val="single"/>
    </w:rPr>
  </w:style>
  <w:style w:type="paragraph" w:customStyle="1" w:styleId="Vchodzie">
    <w:name w:val="Vchodzie"/>
    <w:rsid w:val="006900BE"/>
    <w:pPr>
      <w:widowControl w:val="0"/>
      <w:autoSpaceDE w:val="0"/>
      <w:autoSpaceDN w:val="0"/>
      <w:adjustRightInd w:val="0"/>
      <w:spacing w:after="0" w:line="240" w:lineRule="auto"/>
    </w:pPr>
    <w:rPr>
      <w:rFonts w:ascii="Times New Roman" w:eastAsia="Times New Roman" w:hAnsi="Mangal" w:cs="Times New Roman"/>
      <w:kern w:val="1"/>
      <w:sz w:val="24"/>
      <w:szCs w:val="24"/>
      <w:lang w:val="sk-SK" w:eastAsia="zh-CN" w:bidi="hi-IN"/>
    </w:rPr>
  </w:style>
  <w:style w:type="paragraph" w:styleId="BalloonText">
    <w:name w:val="Balloon Text"/>
    <w:basedOn w:val="Normal"/>
    <w:link w:val="BalloonTextChar"/>
    <w:uiPriority w:val="99"/>
    <w:semiHidden/>
    <w:unhideWhenUsed/>
    <w:rsid w:val="00706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3A"/>
    <w:rPr>
      <w:rFonts w:ascii="Tahoma" w:hAnsi="Tahoma" w:cs="Tahoma"/>
      <w:sz w:val="16"/>
      <w:szCs w:val="16"/>
    </w:rPr>
  </w:style>
  <w:style w:type="paragraph" w:styleId="ListParagraph">
    <w:name w:val="List Paragraph"/>
    <w:basedOn w:val="Normal"/>
    <w:uiPriority w:val="34"/>
    <w:qFormat/>
    <w:rsid w:val="005B6EC6"/>
    <w:pPr>
      <w:ind w:left="720"/>
      <w:contextualSpacing/>
    </w:pPr>
  </w:style>
  <w:style w:type="paragraph" w:styleId="TOC2">
    <w:name w:val="toc 2"/>
    <w:basedOn w:val="Normal"/>
    <w:next w:val="Normal"/>
    <w:autoRedefine/>
    <w:uiPriority w:val="39"/>
    <w:unhideWhenUsed/>
    <w:rsid w:val="00833D21"/>
    <w:pPr>
      <w:spacing w:after="100"/>
      <w:ind w:left="240"/>
    </w:pPr>
  </w:style>
  <w:style w:type="character" w:customStyle="1" w:styleId="Heading3Char">
    <w:name w:val="Heading 3 Char"/>
    <w:basedOn w:val="DefaultParagraphFont"/>
    <w:link w:val="Heading3"/>
    <w:uiPriority w:val="9"/>
    <w:rsid w:val="0037519A"/>
    <w:rPr>
      <w:rFonts w:asciiTheme="majorHAnsi" w:eastAsiaTheme="majorEastAsia" w:hAnsiTheme="majorHAnsi" w:cstheme="majorBidi"/>
      <w:b/>
      <w:bCs/>
      <w:color w:val="4F81BD" w:themeColor="accent1"/>
      <w:sz w:val="24"/>
      <w:lang w:val="sk-SK"/>
    </w:rPr>
  </w:style>
  <w:style w:type="character" w:customStyle="1" w:styleId="Heading4Char">
    <w:name w:val="Heading 4 Char"/>
    <w:basedOn w:val="DefaultParagraphFont"/>
    <w:link w:val="Heading4"/>
    <w:uiPriority w:val="9"/>
    <w:rsid w:val="0037519A"/>
    <w:rPr>
      <w:rFonts w:asciiTheme="majorHAnsi" w:eastAsiaTheme="majorEastAsia" w:hAnsiTheme="majorHAnsi" w:cstheme="majorBidi"/>
      <w:b/>
      <w:bCs/>
      <w:i/>
      <w:iCs/>
      <w:color w:val="4F81BD" w:themeColor="accent1"/>
      <w:sz w:val="24"/>
      <w:lang w:val="sk-SK"/>
    </w:rPr>
  </w:style>
  <w:style w:type="character" w:customStyle="1" w:styleId="Heading5Char">
    <w:name w:val="Heading 5 Char"/>
    <w:basedOn w:val="DefaultParagraphFont"/>
    <w:link w:val="Heading5"/>
    <w:uiPriority w:val="9"/>
    <w:rsid w:val="0037519A"/>
    <w:rPr>
      <w:rFonts w:asciiTheme="majorHAnsi" w:eastAsiaTheme="majorEastAsia" w:hAnsiTheme="majorHAnsi" w:cstheme="majorBidi"/>
      <w:color w:val="243F60" w:themeColor="accent1" w:themeShade="7F"/>
      <w:sz w:val="24"/>
      <w:lang w:val="sk-SK"/>
    </w:rPr>
  </w:style>
  <w:style w:type="character" w:customStyle="1" w:styleId="Heading6Char">
    <w:name w:val="Heading 6 Char"/>
    <w:basedOn w:val="DefaultParagraphFont"/>
    <w:link w:val="Heading6"/>
    <w:uiPriority w:val="9"/>
    <w:rsid w:val="0037519A"/>
    <w:rPr>
      <w:rFonts w:asciiTheme="majorHAnsi" w:eastAsiaTheme="majorEastAsia" w:hAnsiTheme="majorHAnsi" w:cstheme="majorBidi"/>
      <w:i/>
      <w:iCs/>
      <w:color w:val="243F60" w:themeColor="accent1" w:themeShade="7F"/>
      <w:sz w:val="24"/>
      <w:lang w:val="sk-SK"/>
    </w:rPr>
  </w:style>
  <w:style w:type="character" w:customStyle="1" w:styleId="Heading7Char">
    <w:name w:val="Heading 7 Char"/>
    <w:basedOn w:val="DefaultParagraphFont"/>
    <w:link w:val="Heading7"/>
    <w:uiPriority w:val="9"/>
    <w:rsid w:val="0037519A"/>
    <w:rPr>
      <w:rFonts w:asciiTheme="majorHAnsi" w:eastAsiaTheme="majorEastAsia" w:hAnsiTheme="majorHAnsi" w:cstheme="majorBidi"/>
      <w:i/>
      <w:iCs/>
      <w:color w:val="404040" w:themeColor="text1" w:themeTint="BF"/>
      <w:sz w:val="24"/>
      <w:lang w:val="sk-SK"/>
    </w:rPr>
  </w:style>
  <w:style w:type="character" w:customStyle="1" w:styleId="Heading8Char">
    <w:name w:val="Heading 8 Char"/>
    <w:basedOn w:val="DefaultParagraphFont"/>
    <w:link w:val="Heading8"/>
    <w:uiPriority w:val="9"/>
    <w:rsid w:val="0037519A"/>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rsid w:val="0037519A"/>
    <w:rPr>
      <w:rFonts w:asciiTheme="majorHAnsi" w:eastAsiaTheme="majorEastAsia" w:hAnsiTheme="majorHAnsi" w:cstheme="majorBidi"/>
      <w:i/>
      <w:iCs/>
      <w:color w:val="404040" w:themeColor="text1" w:themeTint="BF"/>
      <w:sz w:val="20"/>
      <w:szCs w:val="20"/>
      <w:lang w:val="sk-SK"/>
    </w:rPr>
  </w:style>
  <w:style w:type="paragraph" w:styleId="TOC3">
    <w:name w:val="toc 3"/>
    <w:basedOn w:val="Normal"/>
    <w:next w:val="Normal"/>
    <w:autoRedefine/>
    <w:uiPriority w:val="39"/>
    <w:unhideWhenUsed/>
    <w:rsid w:val="006B02C7"/>
    <w:pPr>
      <w:spacing w:after="100"/>
      <w:ind w:left="480"/>
    </w:pPr>
  </w:style>
  <w:style w:type="paragraph" w:styleId="NoSpacing">
    <w:name w:val="No Spacing"/>
    <w:uiPriority w:val="1"/>
    <w:qFormat/>
    <w:rsid w:val="009B1328"/>
    <w:pPr>
      <w:spacing w:after="0" w:line="240" w:lineRule="auto"/>
    </w:pPr>
    <w:rPr>
      <w:rFonts w:ascii="Times New Roman" w:hAnsi="Times New Roman"/>
      <w:sz w:val="24"/>
      <w:lang w:val="sk-SK"/>
    </w:rPr>
  </w:style>
  <w:style w:type="character" w:styleId="Emphasis">
    <w:name w:val="Emphasis"/>
    <w:basedOn w:val="DefaultParagraphFont"/>
    <w:uiPriority w:val="20"/>
    <w:qFormat/>
    <w:rsid w:val="007908FD"/>
    <w:rPr>
      <w:i/>
      <w:iCs/>
    </w:rPr>
  </w:style>
  <w:style w:type="table" w:styleId="TableGrid">
    <w:name w:val="Table Grid"/>
    <w:basedOn w:val="TableNormal"/>
    <w:uiPriority w:val="59"/>
    <w:rsid w:val="007D05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579B"/>
    <w:rPr>
      <w:sz w:val="18"/>
      <w:szCs w:val="18"/>
    </w:rPr>
  </w:style>
  <w:style w:type="paragraph" w:styleId="CommentText">
    <w:name w:val="annotation text"/>
    <w:basedOn w:val="Normal"/>
    <w:link w:val="CommentTextChar"/>
    <w:uiPriority w:val="99"/>
    <w:semiHidden/>
    <w:unhideWhenUsed/>
    <w:rsid w:val="009E579B"/>
    <w:pPr>
      <w:spacing w:line="240" w:lineRule="auto"/>
    </w:pPr>
    <w:rPr>
      <w:szCs w:val="24"/>
    </w:rPr>
  </w:style>
  <w:style w:type="character" w:customStyle="1" w:styleId="CommentTextChar">
    <w:name w:val="Comment Text Char"/>
    <w:basedOn w:val="DefaultParagraphFont"/>
    <w:link w:val="CommentText"/>
    <w:uiPriority w:val="99"/>
    <w:semiHidden/>
    <w:rsid w:val="009E579B"/>
    <w:rPr>
      <w:rFonts w:ascii="Times New Roman" w:hAnsi="Times New Roman"/>
      <w:sz w:val="24"/>
      <w:szCs w:val="24"/>
      <w:lang w:val="sk-SK"/>
    </w:rPr>
  </w:style>
  <w:style w:type="paragraph" w:styleId="CommentSubject">
    <w:name w:val="annotation subject"/>
    <w:basedOn w:val="CommentText"/>
    <w:next w:val="CommentText"/>
    <w:link w:val="CommentSubjectChar"/>
    <w:uiPriority w:val="99"/>
    <w:semiHidden/>
    <w:unhideWhenUsed/>
    <w:rsid w:val="009E579B"/>
    <w:rPr>
      <w:b/>
      <w:bCs/>
      <w:sz w:val="20"/>
      <w:szCs w:val="20"/>
    </w:rPr>
  </w:style>
  <w:style w:type="character" w:customStyle="1" w:styleId="CommentSubjectChar">
    <w:name w:val="Comment Subject Char"/>
    <w:basedOn w:val="CommentTextChar"/>
    <w:link w:val="CommentSubject"/>
    <w:uiPriority w:val="99"/>
    <w:semiHidden/>
    <w:rsid w:val="009E579B"/>
    <w:rPr>
      <w:rFonts w:ascii="Times New Roman" w:hAnsi="Times New Roman"/>
      <w:b/>
      <w:bCs/>
      <w:sz w:val="20"/>
      <w:szCs w:val="20"/>
      <w:lang w:val="sk-SK"/>
    </w:rPr>
  </w:style>
  <w:style w:type="paragraph" w:styleId="FootnoteText">
    <w:name w:val="footnote text"/>
    <w:basedOn w:val="Normal"/>
    <w:link w:val="FootnoteTextChar"/>
    <w:uiPriority w:val="99"/>
    <w:unhideWhenUsed/>
    <w:rsid w:val="009E579B"/>
    <w:pPr>
      <w:spacing w:after="0" w:line="240" w:lineRule="auto"/>
    </w:pPr>
    <w:rPr>
      <w:szCs w:val="24"/>
    </w:rPr>
  </w:style>
  <w:style w:type="character" w:customStyle="1" w:styleId="FootnoteTextChar">
    <w:name w:val="Footnote Text Char"/>
    <w:basedOn w:val="DefaultParagraphFont"/>
    <w:link w:val="FootnoteText"/>
    <w:uiPriority w:val="99"/>
    <w:rsid w:val="009E579B"/>
    <w:rPr>
      <w:rFonts w:ascii="Times New Roman" w:hAnsi="Times New Roman"/>
      <w:sz w:val="24"/>
      <w:szCs w:val="24"/>
      <w:lang w:val="sk-SK"/>
    </w:rPr>
  </w:style>
  <w:style w:type="character" w:styleId="FootnoteReference">
    <w:name w:val="footnote reference"/>
    <w:basedOn w:val="DefaultParagraphFont"/>
    <w:uiPriority w:val="99"/>
    <w:unhideWhenUsed/>
    <w:rsid w:val="009E579B"/>
    <w:rPr>
      <w:vertAlign w:val="superscript"/>
    </w:rPr>
  </w:style>
  <w:style w:type="character" w:styleId="FollowedHyperlink">
    <w:name w:val="FollowedHyperlink"/>
    <w:basedOn w:val="DefaultParagraphFont"/>
    <w:uiPriority w:val="99"/>
    <w:semiHidden/>
    <w:unhideWhenUsed/>
    <w:rsid w:val="009E57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08453">
      <w:bodyDiv w:val="1"/>
      <w:marLeft w:val="0"/>
      <w:marRight w:val="0"/>
      <w:marTop w:val="0"/>
      <w:marBottom w:val="0"/>
      <w:divBdr>
        <w:top w:val="none" w:sz="0" w:space="0" w:color="auto"/>
        <w:left w:val="none" w:sz="0" w:space="0" w:color="auto"/>
        <w:bottom w:val="none" w:sz="0" w:space="0" w:color="auto"/>
        <w:right w:val="none" w:sz="0" w:space="0" w:color="auto"/>
      </w:divBdr>
    </w:div>
    <w:div w:id="495993370">
      <w:bodyDiv w:val="1"/>
      <w:marLeft w:val="0"/>
      <w:marRight w:val="0"/>
      <w:marTop w:val="0"/>
      <w:marBottom w:val="0"/>
      <w:divBdr>
        <w:top w:val="none" w:sz="0" w:space="0" w:color="auto"/>
        <w:left w:val="none" w:sz="0" w:space="0" w:color="auto"/>
        <w:bottom w:val="none" w:sz="0" w:space="0" w:color="auto"/>
        <w:right w:val="none" w:sz="0" w:space="0" w:color="auto"/>
      </w:divBdr>
      <w:divsChild>
        <w:div w:id="1527325259">
          <w:marLeft w:val="547"/>
          <w:marRight w:val="0"/>
          <w:marTop w:val="130"/>
          <w:marBottom w:val="0"/>
          <w:divBdr>
            <w:top w:val="none" w:sz="0" w:space="0" w:color="auto"/>
            <w:left w:val="none" w:sz="0" w:space="0" w:color="auto"/>
            <w:bottom w:val="none" w:sz="0" w:space="0" w:color="auto"/>
            <w:right w:val="none" w:sz="0" w:space="0" w:color="auto"/>
          </w:divBdr>
        </w:div>
      </w:divsChild>
    </w:div>
    <w:div w:id="811168370">
      <w:bodyDiv w:val="1"/>
      <w:marLeft w:val="0"/>
      <w:marRight w:val="0"/>
      <w:marTop w:val="0"/>
      <w:marBottom w:val="0"/>
      <w:divBdr>
        <w:top w:val="none" w:sz="0" w:space="0" w:color="auto"/>
        <w:left w:val="none" w:sz="0" w:space="0" w:color="auto"/>
        <w:bottom w:val="none" w:sz="0" w:space="0" w:color="auto"/>
        <w:right w:val="none" w:sz="0" w:space="0" w:color="auto"/>
      </w:divBdr>
      <w:divsChild>
        <w:div w:id="2072847911">
          <w:marLeft w:val="547"/>
          <w:marRight w:val="0"/>
          <w:marTop w:val="130"/>
          <w:marBottom w:val="0"/>
          <w:divBdr>
            <w:top w:val="none" w:sz="0" w:space="0" w:color="auto"/>
            <w:left w:val="none" w:sz="0" w:space="0" w:color="auto"/>
            <w:bottom w:val="none" w:sz="0" w:space="0" w:color="auto"/>
            <w:right w:val="none" w:sz="0" w:space="0" w:color="auto"/>
          </w:divBdr>
        </w:div>
      </w:divsChild>
    </w:div>
    <w:div w:id="1094084902">
      <w:bodyDiv w:val="1"/>
      <w:marLeft w:val="0"/>
      <w:marRight w:val="0"/>
      <w:marTop w:val="0"/>
      <w:marBottom w:val="0"/>
      <w:divBdr>
        <w:top w:val="none" w:sz="0" w:space="0" w:color="auto"/>
        <w:left w:val="none" w:sz="0" w:space="0" w:color="auto"/>
        <w:bottom w:val="none" w:sz="0" w:space="0" w:color="auto"/>
        <w:right w:val="none" w:sz="0" w:space="0" w:color="auto"/>
      </w:divBdr>
    </w:div>
    <w:div w:id="1110205828">
      <w:bodyDiv w:val="1"/>
      <w:marLeft w:val="0"/>
      <w:marRight w:val="0"/>
      <w:marTop w:val="0"/>
      <w:marBottom w:val="0"/>
      <w:divBdr>
        <w:top w:val="none" w:sz="0" w:space="0" w:color="auto"/>
        <w:left w:val="none" w:sz="0" w:space="0" w:color="auto"/>
        <w:bottom w:val="none" w:sz="0" w:space="0" w:color="auto"/>
        <w:right w:val="none" w:sz="0" w:space="0" w:color="auto"/>
      </w:divBdr>
    </w:div>
    <w:div w:id="1235236858">
      <w:bodyDiv w:val="1"/>
      <w:marLeft w:val="0"/>
      <w:marRight w:val="0"/>
      <w:marTop w:val="0"/>
      <w:marBottom w:val="0"/>
      <w:divBdr>
        <w:top w:val="none" w:sz="0" w:space="0" w:color="auto"/>
        <w:left w:val="none" w:sz="0" w:space="0" w:color="auto"/>
        <w:bottom w:val="none" w:sz="0" w:space="0" w:color="auto"/>
        <w:right w:val="none" w:sz="0" w:space="0" w:color="auto"/>
      </w:divBdr>
    </w:div>
    <w:div w:id="1251155030">
      <w:bodyDiv w:val="1"/>
      <w:marLeft w:val="0"/>
      <w:marRight w:val="0"/>
      <w:marTop w:val="0"/>
      <w:marBottom w:val="0"/>
      <w:divBdr>
        <w:top w:val="none" w:sz="0" w:space="0" w:color="auto"/>
        <w:left w:val="none" w:sz="0" w:space="0" w:color="auto"/>
        <w:bottom w:val="none" w:sz="0" w:space="0" w:color="auto"/>
        <w:right w:val="none" w:sz="0" w:space="0" w:color="auto"/>
      </w:divBdr>
    </w:div>
    <w:div w:id="1349716042">
      <w:bodyDiv w:val="1"/>
      <w:marLeft w:val="0"/>
      <w:marRight w:val="0"/>
      <w:marTop w:val="0"/>
      <w:marBottom w:val="0"/>
      <w:divBdr>
        <w:top w:val="none" w:sz="0" w:space="0" w:color="auto"/>
        <w:left w:val="none" w:sz="0" w:space="0" w:color="auto"/>
        <w:bottom w:val="none" w:sz="0" w:space="0" w:color="auto"/>
        <w:right w:val="none" w:sz="0" w:space="0" w:color="auto"/>
      </w:divBdr>
    </w:div>
    <w:div w:id="1480222636">
      <w:bodyDiv w:val="1"/>
      <w:marLeft w:val="0"/>
      <w:marRight w:val="0"/>
      <w:marTop w:val="0"/>
      <w:marBottom w:val="0"/>
      <w:divBdr>
        <w:top w:val="none" w:sz="0" w:space="0" w:color="auto"/>
        <w:left w:val="none" w:sz="0" w:space="0" w:color="auto"/>
        <w:bottom w:val="none" w:sz="0" w:space="0" w:color="auto"/>
        <w:right w:val="none" w:sz="0" w:space="0" w:color="auto"/>
      </w:divBdr>
    </w:div>
    <w:div w:id="1548954052">
      <w:bodyDiv w:val="1"/>
      <w:marLeft w:val="0"/>
      <w:marRight w:val="0"/>
      <w:marTop w:val="0"/>
      <w:marBottom w:val="0"/>
      <w:divBdr>
        <w:top w:val="none" w:sz="0" w:space="0" w:color="auto"/>
        <w:left w:val="none" w:sz="0" w:space="0" w:color="auto"/>
        <w:bottom w:val="none" w:sz="0" w:space="0" w:color="auto"/>
        <w:right w:val="none" w:sz="0" w:space="0" w:color="auto"/>
      </w:divBdr>
    </w:div>
    <w:div w:id="1673951383">
      <w:bodyDiv w:val="1"/>
      <w:marLeft w:val="0"/>
      <w:marRight w:val="0"/>
      <w:marTop w:val="0"/>
      <w:marBottom w:val="0"/>
      <w:divBdr>
        <w:top w:val="none" w:sz="0" w:space="0" w:color="auto"/>
        <w:left w:val="none" w:sz="0" w:space="0" w:color="auto"/>
        <w:bottom w:val="none" w:sz="0" w:space="0" w:color="auto"/>
        <w:right w:val="none" w:sz="0" w:space="0" w:color="auto"/>
      </w:divBdr>
    </w:div>
    <w:div w:id="1806386044">
      <w:bodyDiv w:val="1"/>
      <w:marLeft w:val="0"/>
      <w:marRight w:val="0"/>
      <w:marTop w:val="0"/>
      <w:marBottom w:val="0"/>
      <w:divBdr>
        <w:top w:val="none" w:sz="0" w:space="0" w:color="auto"/>
        <w:left w:val="none" w:sz="0" w:space="0" w:color="auto"/>
        <w:bottom w:val="none" w:sz="0" w:space="0" w:color="auto"/>
        <w:right w:val="none" w:sz="0" w:space="0" w:color="auto"/>
      </w:divBdr>
    </w:div>
    <w:div w:id="1885484058">
      <w:bodyDiv w:val="1"/>
      <w:marLeft w:val="0"/>
      <w:marRight w:val="0"/>
      <w:marTop w:val="0"/>
      <w:marBottom w:val="0"/>
      <w:divBdr>
        <w:top w:val="none" w:sz="0" w:space="0" w:color="auto"/>
        <w:left w:val="none" w:sz="0" w:space="0" w:color="auto"/>
        <w:bottom w:val="none" w:sz="0" w:space="0" w:color="auto"/>
        <w:right w:val="none" w:sz="0" w:space="0" w:color="auto"/>
      </w:divBdr>
    </w:div>
    <w:div w:id="201765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hyperlink" Target="http://labs.kernelconcepts.de/downloads/books/Pro%20Git%20-%20Scott%20Chacon.pdf" TargetMode="External"/><Relationship Id="rId15" Type="http://schemas.openxmlformats.org/officeDocument/2006/relationships/hyperlink" Target="https://www.kernel.org/doc/Documentation/filesystems/fuse.txt" TargetMode="External"/><Relationship Id="rId16" Type="http://schemas.openxmlformats.org/officeDocument/2006/relationships/hyperlink" Target="http://dl.acm.org/citation.cfm?id=36034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ongnu.org/rdiff-backup/" TargetMode="External"/><Relationship Id="rId10" Type="http://schemas.openxmlformats.org/officeDocument/2006/relationships/hyperlink" Target="https://support.apple.com/en-us/HT20125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nongnu.org/rdiff-bac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185DB-0A1B-0D4C-ABA3-FDE004BC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29</Pages>
  <Words>4516</Words>
  <Characters>25745</Characters>
  <Application>Microsoft Macintosh Word</Application>
  <DocSecurity>0</DocSecurity>
  <Lines>214</Lines>
  <Paragraphs>60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KadekM</dc:creator>
  <cp:lastModifiedBy>Ján Kľuka</cp:lastModifiedBy>
  <cp:revision>11</cp:revision>
  <cp:lastPrinted>2013-05-29T16:17:00Z</cp:lastPrinted>
  <dcterms:created xsi:type="dcterms:W3CDTF">2015-04-28T11:25:00Z</dcterms:created>
  <dcterms:modified xsi:type="dcterms:W3CDTF">2015-04-28T22:49:00Z</dcterms:modified>
</cp:coreProperties>
</file>